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94CE9" w14:textId="7F0DAA10" w:rsidR="0070045F" w:rsidRPr="00DD5616" w:rsidRDefault="0070045F" w:rsidP="00DD5616">
      <w:pPr>
        <w:pBdr>
          <w:between w:val="double" w:sz="4" w:space="1" w:color="0070C0"/>
        </w:pBdr>
        <w:spacing w:after="0"/>
        <w:jc w:val="center"/>
        <w:rPr>
          <w:rFonts w:ascii="Bodoni MT Condensed" w:hAnsi="Bodoni MT Condensed" w:cs="Farsi Simple Bold"/>
          <w:b/>
          <w:bCs/>
          <w:color w:val="0070C0"/>
          <w:sz w:val="96"/>
          <w:szCs w:val="96"/>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pPr>
      <w:r w:rsidRPr="00DD5616">
        <w:rPr>
          <w:rFonts w:ascii="Bodoni MT Condensed" w:hAnsi="Bodoni MT Condensed" w:cs="Farsi Simple 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LA</w:t>
      </w:r>
      <w:r w:rsidRPr="00DD5616">
        <w:rPr>
          <w:rFonts w:ascii="Bodoni MT Condensed" w:hAnsi="Bodoni MT Condensed" w:cs="Farsi Simple Bold"/>
          <w:b/>
          <w:bCs/>
          <w:color w:val="0070C0"/>
          <w:sz w:val="96"/>
          <w:szCs w:val="96"/>
          <w:rtl/>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خ</w:t>
      </w:r>
      <w:r w:rsidRPr="00DD5616">
        <w:rPr>
          <w:rFonts w:ascii="Bodoni MT Condensed" w:hAnsi="Bodoni MT Condensed" w:cs="Farsi Simple Bold"/>
          <w:b/>
          <w:bCs/>
          <w:color w:val="0070C0"/>
          <w:sz w:val="96"/>
          <w:szCs w:val="96"/>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SLY</w:t>
      </w:r>
    </w:p>
    <w:p w14:paraId="41051E7C" w14:textId="7C19F835" w:rsidR="0070045F" w:rsidRDefault="0070045F" w:rsidP="0070045F">
      <w:pPr>
        <w:jc w:val="center"/>
        <w:rPr>
          <w:rFonts w:cstheme="minorHAnsi"/>
          <w:b/>
          <w:bCs/>
          <w:sz w:val="36"/>
          <w:szCs w:val="36"/>
          <w:lang w:bidi="ar-EG"/>
        </w:rPr>
      </w:pPr>
      <w:r>
        <w:rPr>
          <w:rFonts w:cstheme="minorHAnsi"/>
          <w:b/>
          <w:bCs/>
          <w:noProof/>
          <w:sz w:val="36"/>
          <w:szCs w:val="36"/>
        </w:rPr>
        <w:drawing>
          <wp:inline distT="0" distB="0" distL="0" distR="0" wp14:anchorId="0B5412C0" wp14:editId="27DB1CD8">
            <wp:extent cx="5514975" cy="31021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ynews-premier-league-football_4740175.jpg"/>
                    <pic:cNvPicPr/>
                  </pic:nvPicPr>
                  <pic:blipFill>
                    <a:blip r:embed="rId8">
                      <a:extLst>
                        <a:ext uri="{28A0092B-C50C-407E-A947-70E740481C1C}">
                          <a14:useLocalDpi xmlns:a14="http://schemas.microsoft.com/office/drawing/2010/main" val="0"/>
                        </a:ext>
                      </a:extLst>
                    </a:blip>
                    <a:stretch>
                      <a:fillRect/>
                    </a:stretch>
                  </pic:blipFill>
                  <pic:spPr>
                    <a:xfrm>
                      <a:off x="0" y="0"/>
                      <a:ext cx="5527973" cy="3109484"/>
                    </a:xfrm>
                    <a:prstGeom prst="rect">
                      <a:avLst/>
                    </a:prstGeom>
                  </pic:spPr>
                </pic:pic>
              </a:graphicData>
            </a:graphic>
          </wp:inline>
        </w:drawing>
      </w:r>
    </w:p>
    <w:p w14:paraId="22182D0E" w14:textId="403F5A76" w:rsidR="00DD5616" w:rsidRPr="00DD5616" w:rsidRDefault="0070045F" w:rsidP="00DD5616">
      <w:pPr>
        <w:jc w:val="center"/>
        <w:rPr>
          <w:rFonts w:cstheme="minorHAnsi"/>
          <w:b/>
          <w:bCs/>
          <w:sz w:val="28"/>
          <w:szCs w:val="28"/>
          <w:lang w:bidi="ar-EG"/>
        </w:rPr>
      </w:pPr>
      <w:r w:rsidRPr="00DD5616">
        <w:rPr>
          <w:rFonts w:cstheme="minorHAnsi"/>
          <w:b/>
          <w:bCs/>
          <w:sz w:val="28"/>
          <w:szCs w:val="28"/>
          <w:lang w:bidi="ar-EG"/>
        </w:rPr>
        <w:t xml:space="preserve">Graduation </w:t>
      </w:r>
      <w:r w:rsidR="00DD5616">
        <w:rPr>
          <w:rFonts w:cstheme="minorHAnsi"/>
          <w:b/>
          <w:bCs/>
          <w:sz w:val="28"/>
          <w:szCs w:val="28"/>
          <w:lang w:bidi="ar-EG"/>
        </w:rPr>
        <w:t>P</w:t>
      </w:r>
      <w:r w:rsidRPr="00DD5616">
        <w:rPr>
          <w:rFonts w:cstheme="minorHAnsi"/>
          <w:b/>
          <w:bCs/>
          <w:sz w:val="28"/>
          <w:szCs w:val="28"/>
          <w:lang w:bidi="ar-EG"/>
        </w:rPr>
        <w:t xml:space="preserve">roject </w:t>
      </w:r>
      <w:r w:rsidR="00DD5616">
        <w:rPr>
          <w:rFonts w:cstheme="minorHAnsi"/>
          <w:b/>
          <w:bCs/>
          <w:sz w:val="28"/>
          <w:szCs w:val="28"/>
          <w:lang w:bidi="ar-EG"/>
        </w:rPr>
        <w:t>O</w:t>
      </w:r>
      <w:r w:rsidRPr="00DD5616">
        <w:rPr>
          <w:rFonts w:cstheme="minorHAnsi"/>
          <w:b/>
          <w:bCs/>
          <w:sz w:val="28"/>
          <w:szCs w:val="28"/>
          <w:lang w:bidi="ar-EG"/>
        </w:rPr>
        <w:t xml:space="preserve">verview and </w:t>
      </w:r>
      <w:r w:rsidR="00DD5616">
        <w:rPr>
          <w:rFonts w:cstheme="minorHAnsi"/>
          <w:b/>
          <w:bCs/>
          <w:sz w:val="28"/>
          <w:szCs w:val="28"/>
          <w:lang w:bidi="ar-EG"/>
        </w:rPr>
        <w:t>B</w:t>
      </w:r>
      <w:r w:rsidRPr="00DD5616">
        <w:rPr>
          <w:rFonts w:cstheme="minorHAnsi"/>
          <w:b/>
          <w:bCs/>
          <w:sz w:val="28"/>
          <w:szCs w:val="28"/>
          <w:lang w:bidi="ar-EG"/>
        </w:rPr>
        <w:t xml:space="preserve">lock </w:t>
      </w:r>
      <w:r w:rsidR="00DD5616">
        <w:rPr>
          <w:rFonts w:cstheme="minorHAnsi"/>
          <w:b/>
          <w:bCs/>
          <w:sz w:val="28"/>
          <w:szCs w:val="28"/>
          <w:lang w:bidi="ar-EG"/>
        </w:rPr>
        <w:t>D</w:t>
      </w:r>
      <w:r w:rsidRPr="00DD5616">
        <w:rPr>
          <w:rFonts w:cstheme="minorHAnsi"/>
          <w:b/>
          <w:bCs/>
          <w:sz w:val="28"/>
          <w:szCs w:val="28"/>
          <w:lang w:bidi="ar-EG"/>
        </w:rPr>
        <w:t>iagrams</w:t>
      </w:r>
    </w:p>
    <w:p w14:paraId="3D3CD666" w14:textId="6224BD3E" w:rsidR="0070045F" w:rsidRDefault="0070045F" w:rsidP="00DD5616">
      <w:pPr>
        <w:rPr>
          <w:rFonts w:cstheme="minorHAnsi"/>
          <w:b/>
          <w:bCs/>
          <w:sz w:val="36"/>
          <w:szCs w:val="36"/>
          <w:lang w:bidi="ar-EG"/>
        </w:rPr>
      </w:pPr>
      <w:r>
        <w:rPr>
          <w:rFonts w:cstheme="minorHAnsi"/>
          <w:b/>
          <w:bCs/>
          <w:sz w:val="36"/>
          <w:szCs w:val="36"/>
          <w:lang w:bidi="ar-EG"/>
        </w:rPr>
        <w:t>Team Members:</w:t>
      </w:r>
    </w:p>
    <w:p w14:paraId="05D4A918" w14:textId="10052C14"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Ahmed Maher </w:t>
      </w:r>
    </w:p>
    <w:p w14:paraId="3178B15D" w14:textId="45376EE7" w:rsidR="0070045F" w:rsidRPr="0070045F" w:rsidRDefault="0070045F" w:rsidP="0070045F">
      <w:pPr>
        <w:ind w:left="720"/>
        <w:rPr>
          <w:rFonts w:cstheme="minorHAnsi"/>
          <w:sz w:val="32"/>
          <w:szCs w:val="32"/>
          <w:lang w:bidi="ar-EG"/>
        </w:rPr>
      </w:pPr>
      <w:r w:rsidRPr="0070045F">
        <w:rPr>
          <w:rFonts w:cstheme="minorHAnsi"/>
          <w:sz w:val="32"/>
          <w:szCs w:val="32"/>
          <w:lang w:bidi="ar-EG"/>
        </w:rPr>
        <w:t>Ahmed Salama</w:t>
      </w:r>
    </w:p>
    <w:p w14:paraId="7AA676BF" w14:textId="6BA654A4" w:rsidR="0070045F" w:rsidRPr="0070045F" w:rsidRDefault="0070045F" w:rsidP="0070045F">
      <w:pPr>
        <w:ind w:left="720"/>
        <w:rPr>
          <w:rFonts w:cstheme="minorHAnsi"/>
          <w:sz w:val="32"/>
          <w:szCs w:val="32"/>
          <w:lang w:bidi="ar-EG"/>
        </w:rPr>
      </w:pPr>
      <w:proofErr w:type="spellStart"/>
      <w:r w:rsidRPr="0070045F">
        <w:rPr>
          <w:rFonts w:cstheme="minorHAnsi"/>
          <w:sz w:val="32"/>
          <w:szCs w:val="32"/>
          <w:lang w:bidi="ar-EG"/>
        </w:rPr>
        <w:t>Moamen</w:t>
      </w:r>
      <w:proofErr w:type="spellEnd"/>
      <w:r w:rsidRPr="0070045F">
        <w:rPr>
          <w:rFonts w:cstheme="minorHAnsi"/>
          <w:sz w:val="32"/>
          <w:szCs w:val="32"/>
          <w:lang w:bidi="ar-EG"/>
        </w:rPr>
        <w:t xml:space="preserve"> Hassan </w:t>
      </w:r>
    </w:p>
    <w:p w14:paraId="670A12E8" w14:textId="57532A90"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Mohamed </w:t>
      </w:r>
      <w:proofErr w:type="spellStart"/>
      <w:r w:rsidRPr="0070045F">
        <w:rPr>
          <w:rFonts w:cstheme="minorHAnsi"/>
          <w:sz w:val="32"/>
          <w:szCs w:val="32"/>
          <w:lang w:bidi="ar-EG"/>
        </w:rPr>
        <w:t>Talaat</w:t>
      </w:r>
      <w:proofErr w:type="spellEnd"/>
    </w:p>
    <w:p w14:paraId="7FE37783" w14:textId="77777777" w:rsidR="0070045F" w:rsidRDefault="0070045F" w:rsidP="003F7722">
      <w:pPr>
        <w:rPr>
          <w:b/>
          <w:bCs/>
          <w:sz w:val="32"/>
          <w:szCs w:val="32"/>
          <w:lang w:bidi="ar-EG"/>
        </w:rPr>
      </w:pPr>
    </w:p>
    <w:p w14:paraId="4350851D" w14:textId="4856001F" w:rsidR="0070045F" w:rsidRPr="00DD5616" w:rsidRDefault="00DD5616" w:rsidP="0070045F">
      <w:pPr>
        <w:rPr>
          <w:b/>
          <w:bCs/>
          <w:sz w:val="36"/>
          <w:szCs w:val="36"/>
        </w:rPr>
      </w:pPr>
      <w:r w:rsidRPr="00DD5616">
        <w:rPr>
          <w:b/>
          <w:bCs/>
          <w:sz w:val="36"/>
          <w:szCs w:val="36"/>
        </w:rPr>
        <w:t>Supervised</w:t>
      </w:r>
      <w:r w:rsidR="0070045F" w:rsidRPr="00DD5616">
        <w:rPr>
          <w:b/>
          <w:bCs/>
          <w:sz w:val="36"/>
          <w:szCs w:val="36"/>
        </w:rPr>
        <w:t xml:space="preserve"> by:</w:t>
      </w:r>
    </w:p>
    <w:p w14:paraId="03EDDA09" w14:textId="32231F94" w:rsidR="0070045F" w:rsidRPr="0070045F" w:rsidRDefault="0070045F" w:rsidP="0070045F">
      <w:pPr>
        <w:ind w:left="720"/>
        <w:rPr>
          <w:sz w:val="32"/>
          <w:szCs w:val="32"/>
        </w:rPr>
      </w:pPr>
      <w:proofErr w:type="spellStart"/>
      <w:r w:rsidRPr="0070045F">
        <w:rPr>
          <w:sz w:val="32"/>
          <w:szCs w:val="32"/>
        </w:rPr>
        <w:t>Dr.Magda</w:t>
      </w:r>
      <w:proofErr w:type="spellEnd"/>
      <w:r w:rsidRPr="0070045F">
        <w:rPr>
          <w:sz w:val="32"/>
          <w:szCs w:val="32"/>
        </w:rPr>
        <w:t xml:space="preserve"> Fayek </w:t>
      </w:r>
    </w:p>
    <w:p w14:paraId="505D36FC" w14:textId="77777777" w:rsidR="00547143" w:rsidRDefault="00547143" w:rsidP="003F7722">
      <w:pPr>
        <w:rPr>
          <w:ins w:id="0" w:author="Magda Fayek" w:date="2019-12-05T09:21:00Z"/>
          <w:b/>
          <w:bCs/>
          <w:color w:val="0070C0"/>
          <w:sz w:val="32"/>
          <w:szCs w:val="32"/>
        </w:rPr>
      </w:pPr>
    </w:p>
    <w:p w14:paraId="23134AD3" w14:textId="77777777" w:rsidR="00547143" w:rsidRDefault="00547143" w:rsidP="003F7722">
      <w:pPr>
        <w:rPr>
          <w:ins w:id="1" w:author="Magda Fayek" w:date="2019-12-05T09:21:00Z"/>
          <w:b/>
          <w:bCs/>
          <w:color w:val="0070C0"/>
          <w:sz w:val="32"/>
          <w:szCs w:val="32"/>
        </w:rPr>
      </w:pPr>
    </w:p>
    <w:p w14:paraId="0DD4CD4D" w14:textId="49B3A509" w:rsidR="009A43BE" w:rsidRPr="00DD5616" w:rsidRDefault="009A43BE" w:rsidP="003F7722">
      <w:pPr>
        <w:rPr>
          <w:b/>
          <w:bCs/>
          <w:color w:val="0070C0"/>
          <w:sz w:val="32"/>
          <w:szCs w:val="32"/>
        </w:rPr>
      </w:pPr>
      <w:r w:rsidRPr="00DD5616">
        <w:rPr>
          <w:b/>
          <w:bCs/>
          <w:color w:val="0070C0"/>
          <w:sz w:val="32"/>
          <w:szCs w:val="32"/>
        </w:rPr>
        <w:lastRenderedPageBreak/>
        <w:t>Introduction</w:t>
      </w:r>
    </w:p>
    <w:p w14:paraId="25757974" w14:textId="6853927C" w:rsidR="009A43BE" w:rsidRDefault="00547143" w:rsidP="009A43BE">
      <w:pPr>
        <w:rPr>
          <w:sz w:val="24"/>
          <w:szCs w:val="24"/>
        </w:rPr>
      </w:pPr>
      <w:ins w:id="2" w:author="Magda Fayek" w:date="2019-12-05T09:22:00Z">
        <w:r>
          <w:rPr>
            <w:sz w:val="24"/>
            <w:szCs w:val="24"/>
          </w:rPr>
          <w:t>Sports, especially football, as become a great attraction for everybody. However, the amount</w:t>
        </w:r>
      </w:ins>
      <w:ins w:id="3" w:author="Magda Fayek" w:date="2019-12-05T09:23:00Z">
        <w:r>
          <w:rPr>
            <w:sz w:val="24"/>
            <w:szCs w:val="24"/>
          </w:rPr>
          <w:t xml:space="preserve"> </w:t>
        </w:r>
      </w:ins>
      <w:ins w:id="4" w:author="Magda Fayek" w:date="2019-12-05T09:22:00Z">
        <w:r>
          <w:rPr>
            <w:sz w:val="24"/>
            <w:szCs w:val="24"/>
          </w:rPr>
          <w:t xml:space="preserve">of </w:t>
        </w:r>
      </w:ins>
      <w:ins w:id="5" w:author="Magda Fayek" w:date="2019-12-05T09:23:00Z">
        <w:r>
          <w:rPr>
            <w:sz w:val="24"/>
            <w:szCs w:val="24"/>
          </w:rPr>
          <w:t>matches and videos has grown enormously. This is the main drive for developing this project, wh</w:t>
        </w:r>
      </w:ins>
      <w:ins w:id="6" w:author="Magda Fayek" w:date="2019-12-05T09:26:00Z">
        <w:r>
          <w:rPr>
            <w:sz w:val="24"/>
            <w:szCs w:val="24"/>
          </w:rPr>
          <w:t>ich aims to develop</w:t>
        </w:r>
      </w:ins>
      <w:ins w:id="7" w:author="Magda Fayek" w:date="2019-12-05T09:23:00Z">
        <w:r>
          <w:rPr>
            <w:sz w:val="24"/>
            <w:szCs w:val="24"/>
          </w:rPr>
          <w:t xml:space="preserve"> </w:t>
        </w:r>
      </w:ins>
      <w:del w:id="8" w:author="Magda Fayek" w:date="2019-12-05T09:25:00Z">
        <w:r w:rsidR="009A43BE" w:rsidRPr="009A43BE" w:rsidDel="00547143">
          <w:rPr>
            <w:sz w:val="24"/>
            <w:szCs w:val="24"/>
          </w:rPr>
          <w:delText xml:space="preserve">We have two </w:delText>
        </w:r>
        <w:r w:rsidR="009A43BE" w:rsidDel="00547143">
          <w:rPr>
            <w:sz w:val="24"/>
            <w:szCs w:val="24"/>
          </w:rPr>
          <w:delText>reasons</w:delText>
        </w:r>
        <w:r w:rsidR="009A43BE" w:rsidRPr="009A43BE" w:rsidDel="00547143">
          <w:rPr>
            <w:sz w:val="24"/>
            <w:szCs w:val="24"/>
          </w:rPr>
          <w:delText xml:space="preserve"> which motivated us to develop </w:delText>
        </w:r>
      </w:del>
      <w:r w:rsidR="009A43BE" w:rsidRPr="009A43BE">
        <w:rPr>
          <w:sz w:val="24"/>
          <w:szCs w:val="24"/>
        </w:rPr>
        <w:t>an automated system for</w:t>
      </w:r>
      <w:r w:rsidR="009A43BE">
        <w:rPr>
          <w:sz w:val="24"/>
          <w:szCs w:val="24"/>
        </w:rPr>
        <w:t xml:space="preserve"> </w:t>
      </w:r>
      <w:del w:id="9" w:author="Magda Fayek" w:date="2019-12-05T09:25:00Z">
        <w:r w:rsidR="009A43BE" w:rsidRPr="009A43BE" w:rsidDel="00547143">
          <w:rPr>
            <w:sz w:val="24"/>
            <w:szCs w:val="24"/>
          </w:rPr>
          <w:delText xml:space="preserve">soccer </w:delText>
        </w:r>
      </w:del>
      <w:proofErr w:type="gramStart"/>
      <w:r w:rsidR="009A43BE" w:rsidRPr="009A43BE">
        <w:rPr>
          <w:sz w:val="24"/>
          <w:szCs w:val="24"/>
        </w:rPr>
        <w:t>match</w:t>
      </w:r>
      <w:ins w:id="10" w:author="Magda Fayek" w:date="2019-12-05T09:25:00Z">
        <w:r>
          <w:rPr>
            <w:sz w:val="24"/>
            <w:szCs w:val="24"/>
          </w:rPr>
          <w:t>es</w:t>
        </w:r>
      </w:ins>
      <w:proofErr w:type="gramEnd"/>
      <w:r w:rsidR="009A43BE" w:rsidRPr="009A43BE">
        <w:rPr>
          <w:sz w:val="24"/>
          <w:szCs w:val="24"/>
        </w:rPr>
        <w:t xml:space="preserve"> summarization</w:t>
      </w:r>
      <w:ins w:id="11" w:author="Magda Fayek" w:date="2019-12-05T09:25:00Z">
        <w:r>
          <w:rPr>
            <w:sz w:val="24"/>
            <w:szCs w:val="24"/>
          </w:rPr>
          <w:t>, with special focus on football</w:t>
        </w:r>
      </w:ins>
      <w:r w:rsidR="009A43BE" w:rsidRPr="009A43BE">
        <w:rPr>
          <w:sz w:val="24"/>
          <w:szCs w:val="24"/>
        </w:rPr>
        <w:t>.</w:t>
      </w:r>
      <w:ins w:id="12" w:author="Magda Fayek" w:date="2019-12-05T09:27:00Z">
        <w:r>
          <w:rPr>
            <w:sz w:val="24"/>
            <w:szCs w:val="24"/>
          </w:rPr>
          <w:t xml:space="preserve"> The project has two targets:</w:t>
        </w:r>
      </w:ins>
    </w:p>
    <w:p w14:paraId="5933C4E0" w14:textId="3214B518" w:rsidR="009A43BE" w:rsidRDefault="009A43BE" w:rsidP="009A43BE">
      <w:pPr>
        <w:rPr>
          <w:sz w:val="24"/>
          <w:szCs w:val="24"/>
        </w:rPr>
      </w:pPr>
      <w:r w:rsidRPr="009A43BE">
        <w:rPr>
          <w:b/>
          <w:bCs/>
          <w:sz w:val="24"/>
          <w:szCs w:val="24"/>
        </w:rPr>
        <w:t>First</w:t>
      </w:r>
      <w:r w:rsidRPr="009A43BE">
        <w:rPr>
          <w:sz w:val="24"/>
          <w:szCs w:val="24"/>
        </w:rPr>
        <w:t>, for individuals; most people cannot watch all</w:t>
      </w:r>
      <w:r>
        <w:rPr>
          <w:sz w:val="24"/>
          <w:szCs w:val="24"/>
        </w:rPr>
        <w:t xml:space="preserve"> </w:t>
      </w:r>
      <w:proofErr w:type="gramStart"/>
      <w:r w:rsidRPr="009A43BE">
        <w:rPr>
          <w:sz w:val="24"/>
          <w:szCs w:val="24"/>
        </w:rPr>
        <w:t>matches which</w:t>
      </w:r>
      <w:proofErr w:type="gramEnd"/>
      <w:r w:rsidRPr="009A43BE">
        <w:rPr>
          <w:sz w:val="24"/>
          <w:szCs w:val="24"/>
        </w:rPr>
        <w:t xml:space="preserve"> are played at the same time within different time zones because of lack</w:t>
      </w:r>
      <w:r>
        <w:rPr>
          <w:sz w:val="24"/>
          <w:szCs w:val="24"/>
        </w:rPr>
        <w:t xml:space="preserve"> </w:t>
      </w:r>
      <w:r w:rsidRPr="009A43BE">
        <w:rPr>
          <w:sz w:val="24"/>
          <w:szCs w:val="24"/>
        </w:rPr>
        <w:t xml:space="preserve">of time. </w:t>
      </w:r>
    </w:p>
    <w:p w14:paraId="5AA940F0" w14:textId="1F24BED2" w:rsidR="009A43BE" w:rsidRDefault="009A43BE" w:rsidP="009A43BE">
      <w:pPr>
        <w:rPr>
          <w:sz w:val="24"/>
          <w:szCs w:val="24"/>
        </w:rPr>
      </w:pPr>
      <w:r w:rsidRPr="009A43BE">
        <w:rPr>
          <w:b/>
          <w:bCs/>
          <w:sz w:val="24"/>
          <w:szCs w:val="24"/>
        </w:rPr>
        <w:t>Second</w:t>
      </w:r>
      <w:r w:rsidRPr="009A43BE">
        <w:rPr>
          <w:sz w:val="24"/>
          <w:szCs w:val="24"/>
        </w:rPr>
        <w:t>, for professionals</w:t>
      </w:r>
      <w:proofErr w:type="gramStart"/>
      <w:r w:rsidRPr="009A43BE">
        <w:rPr>
          <w:sz w:val="24"/>
          <w:szCs w:val="24"/>
        </w:rPr>
        <w:t>;</w:t>
      </w:r>
      <w:proofErr w:type="gramEnd"/>
      <w:r w:rsidRPr="009A43BE">
        <w:rPr>
          <w:sz w:val="24"/>
          <w:szCs w:val="24"/>
        </w:rPr>
        <w:t xml:space="preserve"> coaches need to view the highlighted events to </w:t>
      </w:r>
      <w:del w:id="13" w:author="Magda Fayek" w:date="2019-12-05T09:28:00Z">
        <w:r w:rsidRPr="009A43BE" w:rsidDel="00547143">
          <w:rPr>
            <w:sz w:val="24"/>
            <w:szCs w:val="24"/>
          </w:rPr>
          <w:delText>truly</w:delText>
        </w:r>
        <w:r w:rsidDel="00547143">
          <w:rPr>
            <w:sz w:val="24"/>
            <w:szCs w:val="24"/>
          </w:rPr>
          <w:delText xml:space="preserve"> </w:delText>
        </w:r>
      </w:del>
      <w:ins w:id="14" w:author="Magda Fayek" w:date="2019-12-05T09:28:00Z">
        <w:r w:rsidR="00547143">
          <w:rPr>
            <w:sz w:val="24"/>
            <w:szCs w:val="24"/>
          </w:rPr>
          <w:t>critical</w:t>
        </w:r>
        <w:r w:rsidR="00547143" w:rsidRPr="009A43BE">
          <w:rPr>
            <w:sz w:val="24"/>
            <w:szCs w:val="24"/>
          </w:rPr>
          <w:t>ly</w:t>
        </w:r>
        <w:r w:rsidR="00547143">
          <w:rPr>
            <w:sz w:val="24"/>
            <w:szCs w:val="24"/>
          </w:rPr>
          <w:t xml:space="preserve"> </w:t>
        </w:r>
      </w:ins>
      <w:r w:rsidRPr="009A43BE">
        <w:rPr>
          <w:sz w:val="24"/>
          <w:szCs w:val="24"/>
        </w:rPr>
        <w:t xml:space="preserve">developing plans and to evaluate their team players. </w:t>
      </w:r>
      <w:r w:rsidRPr="00547143">
        <w:rPr>
          <w:strike/>
          <w:sz w:val="24"/>
          <w:szCs w:val="24"/>
          <w:rPrChange w:id="15" w:author="Magda Fayek" w:date="2019-12-05T09:28:00Z">
            <w:rPr>
              <w:sz w:val="24"/>
              <w:szCs w:val="24"/>
            </w:rPr>
          </w:rPrChange>
        </w:rPr>
        <w:t>From this point we concluded the importance of our proposed program to put a solution for the mentioned problem.</w:t>
      </w:r>
    </w:p>
    <w:p w14:paraId="7E57CAE1" w14:textId="77777777" w:rsidR="009A43BE" w:rsidRPr="009A43BE" w:rsidRDefault="009A43BE" w:rsidP="009A43BE">
      <w:pPr>
        <w:rPr>
          <w:sz w:val="24"/>
          <w:szCs w:val="24"/>
        </w:rPr>
      </w:pPr>
    </w:p>
    <w:p w14:paraId="33C703DA" w14:textId="6ED41EAA" w:rsidR="003F7722" w:rsidRPr="00DD5616" w:rsidRDefault="003F7722" w:rsidP="003F7722">
      <w:pPr>
        <w:rPr>
          <w:b/>
          <w:bCs/>
          <w:color w:val="0070C0"/>
          <w:sz w:val="32"/>
          <w:szCs w:val="32"/>
        </w:rPr>
      </w:pPr>
      <w:r w:rsidRPr="00DD5616">
        <w:rPr>
          <w:b/>
          <w:bCs/>
          <w:color w:val="0070C0"/>
          <w:sz w:val="32"/>
          <w:szCs w:val="32"/>
        </w:rPr>
        <w:t>Problem Definition</w:t>
      </w:r>
      <w:r w:rsidR="009A43BE" w:rsidRPr="00DD5616">
        <w:rPr>
          <w:b/>
          <w:bCs/>
          <w:color w:val="0070C0"/>
          <w:sz w:val="32"/>
          <w:szCs w:val="32"/>
        </w:rPr>
        <w:t xml:space="preserve"> </w:t>
      </w:r>
    </w:p>
    <w:p w14:paraId="1C56D068" w14:textId="380A703F" w:rsidR="003F7722" w:rsidRDefault="003F7722" w:rsidP="003F7722">
      <w:pPr>
        <w:rPr>
          <w:sz w:val="24"/>
          <w:szCs w:val="24"/>
        </w:rPr>
      </w:pPr>
      <w:r w:rsidRPr="003F7722">
        <w:rPr>
          <w:sz w:val="24"/>
          <w:szCs w:val="24"/>
        </w:rPr>
        <w:t xml:space="preserve">Summarization process is an essential part in several applications such as (Information retrieval, video retrieval, speech retrieval … </w:t>
      </w:r>
      <w:proofErr w:type="spellStart"/>
      <w:r w:rsidRPr="003F7722">
        <w:rPr>
          <w:sz w:val="24"/>
          <w:szCs w:val="24"/>
        </w:rPr>
        <w:t>etc</w:t>
      </w:r>
      <w:proofErr w:type="spellEnd"/>
      <w:r w:rsidRPr="003F7722">
        <w:rPr>
          <w:sz w:val="24"/>
          <w:szCs w:val="24"/>
        </w:rPr>
        <w:t xml:space="preserve">), </w:t>
      </w:r>
      <w:del w:id="16" w:author="Magda Fayek" w:date="2019-12-05T09:29:00Z">
        <w:r w:rsidRPr="003F7722" w:rsidDel="00547143">
          <w:rPr>
            <w:sz w:val="24"/>
            <w:szCs w:val="24"/>
          </w:rPr>
          <w:delText>we need to retrieve only</w:delText>
        </w:r>
      </w:del>
      <w:ins w:id="17" w:author="Magda Fayek" w:date="2019-12-05T09:29:00Z">
        <w:r w:rsidR="00547143">
          <w:rPr>
            <w:sz w:val="24"/>
            <w:szCs w:val="24"/>
          </w:rPr>
          <w:t>where focus is aimed at</w:t>
        </w:r>
      </w:ins>
      <w:r w:rsidRPr="003F7722">
        <w:rPr>
          <w:sz w:val="24"/>
          <w:szCs w:val="24"/>
        </w:rPr>
        <w:t xml:space="preserve"> </w:t>
      </w:r>
      <w:del w:id="18" w:author="Magda Fayek" w:date="2019-12-05T09:29:00Z">
        <w:r w:rsidRPr="003F7722" w:rsidDel="00547143">
          <w:rPr>
            <w:sz w:val="24"/>
            <w:szCs w:val="24"/>
          </w:rPr>
          <w:delText xml:space="preserve">an </w:delText>
        </w:r>
      </w:del>
      <w:ins w:id="19" w:author="Magda Fayek" w:date="2019-12-05T09:29:00Z">
        <w:r w:rsidR="00547143">
          <w:rPr>
            <w:sz w:val="24"/>
            <w:szCs w:val="24"/>
          </w:rPr>
          <w:t xml:space="preserve"> </w:t>
        </w:r>
      </w:ins>
      <w:r w:rsidRPr="003F7722">
        <w:rPr>
          <w:sz w:val="24"/>
          <w:szCs w:val="24"/>
        </w:rPr>
        <w:t xml:space="preserve">important data </w:t>
      </w:r>
      <w:del w:id="20" w:author="Magda Fayek" w:date="2019-12-05T09:30:00Z">
        <w:r w:rsidRPr="003F7722" w:rsidDel="00547143">
          <w:rPr>
            <w:sz w:val="24"/>
            <w:szCs w:val="24"/>
          </w:rPr>
          <w:delText>from a whole one</w:delText>
        </w:r>
      </w:del>
      <w:ins w:id="21" w:author="Magda Fayek" w:date="2019-12-05T09:30:00Z">
        <w:r w:rsidR="00547143">
          <w:rPr>
            <w:sz w:val="24"/>
            <w:szCs w:val="24"/>
          </w:rPr>
          <w:t>to select from a large corpus</w:t>
        </w:r>
      </w:ins>
      <w:r w:rsidRPr="003F7722">
        <w:rPr>
          <w:sz w:val="24"/>
          <w:szCs w:val="24"/>
        </w:rPr>
        <w:t xml:space="preserve">. This field is undergoing rapid change, as computers are now prevalent in virtually every application, from games for children through the most sophisticated planning tools for governments and multinational firms. </w:t>
      </w:r>
    </w:p>
    <w:p w14:paraId="0757B46F" w14:textId="15F53DF4" w:rsidR="003F7722" w:rsidRDefault="003F7722" w:rsidP="003F7722">
      <w:pPr>
        <w:rPr>
          <w:sz w:val="24"/>
          <w:szCs w:val="24"/>
        </w:rPr>
      </w:pPr>
      <w:r w:rsidRPr="003F7722">
        <w:rPr>
          <w:sz w:val="24"/>
          <w:szCs w:val="24"/>
        </w:rPr>
        <w:t xml:space="preserve">Suppose that we have a soccer match and we need to summarize it by using a computer-based application, </w:t>
      </w:r>
      <w:del w:id="22" w:author="Magda Fayek" w:date="2019-12-05T09:32:00Z">
        <w:r w:rsidRPr="003F7722" w:rsidDel="00547143">
          <w:rPr>
            <w:sz w:val="24"/>
            <w:szCs w:val="24"/>
          </w:rPr>
          <w:delText xml:space="preserve">our </w:delText>
        </w:r>
      </w:del>
      <w:ins w:id="23" w:author="Magda Fayek" w:date="2019-12-05T09:32:00Z">
        <w:r w:rsidR="00547143">
          <w:rPr>
            <w:sz w:val="24"/>
            <w:szCs w:val="24"/>
          </w:rPr>
          <w:t>the main</w:t>
        </w:r>
        <w:r w:rsidR="00547143" w:rsidRPr="003F7722">
          <w:rPr>
            <w:sz w:val="24"/>
            <w:szCs w:val="24"/>
          </w:rPr>
          <w:t xml:space="preserve"> </w:t>
        </w:r>
      </w:ins>
      <w:r w:rsidRPr="003F7722">
        <w:rPr>
          <w:sz w:val="24"/>
          <w:szCs w:val="24"/>
        </w:rPr>
        <w:t xml:space="preserve">concern here is to extract the most exciting events in the soccer game such as goal and goal attempts using </w:t>
      </w:r>
      <w:commentRangeStart w:id="24"/>
      <w:del w:id="25" w:author="Magda Fayek" w:date="2019-12-05T09:31:00Z">
        <w:r w:rsidRPr="003F7722" w:rsidDel="00547143">
          <w:rPr>
            <w:sz w:val="24"/>
            <w:szCs w:val="24"/>
          </w:rPr>
          <w:delText xml:space="preserve">our </w:delText>
        </w:r>
      </w:del>
      <w:ins w:id="26" w:author="Magda Fayek" w:date="2019-12-05T09:31:00Z">
        <w:r w:rsidR="00547143">
          <w:rPr>
            <w:sz w:val="24"/>
            <w:szCs w:val="24"/>
          </w:rPr>
          <w:t>the</w:t>
        </w:r>
        <w:commentRangeEnd w:id="24"/>
        <w:r w:rsidR="00547143">
          <w:rPr>
            <w:rStyle w:val="CommentReference"/>
          </w:rPr>
          <w:commentReference w:id="24"/>
        </w:r>
        <w:r w:rsidR="00547143" w:rsidRPr="003F7722">
          <w:rPr>
            <w:sz w:val="24"/>
            <w:szCs w:val="24"/>
          </w:rPr>
          <w:t xml:space="preserve"> </w:t>
        </w:r>
      </w:ins>
      <w:r w:rsidRPr="003F7722">
        <w:rPr>
          <w:sz w:val="24"/>
          <w:szCs w:val="24"/>
        </w:rPr>
        <w:t xml:space="preserve">proposed application </w:t>
      </w:r>
      <w:del w:id="28" w:author="Magda Fayek" w:date="2019-12-05T09:33:00Z">
        <w:r w:rsidRPr="003F7722" w:rsidDel="00547143">
          <w:rPr>
            <w:sz w:val="24"/>
            <w:szCs w:val="24"/>
          </w:rPr>
          <w:delText xml:space="preserve">afterwards </w:delText>
        </w:r>
      </w:del>
      <w:ins w:id="29" w:author="Magda Fayek" w:date="2019-12-05T09:33:00Z">
        <w:r w:rsidR="00547143">
          <w:rPr>
            <w:sz w:val="24"/>
            <w:szCs w:val="24"/>
          </w:rPr>
          <w:t>to</w:t>
        </w:r>
        <w:r w:rsidR="00547143" w:rsidRPr="003F7722">
          <w:rPr>
            <w:sz w:val="24"/>
            <w:szCs w:val="24"/>
          </w:rPr>
          <w:t xml:space="preserve"> </w:t>
        </w:r>
      </w:ins>
      <w:r w:rsidRPr="003F7722">
        <w:rPr>
          <w:sz w:val="24"/>
          <w:szCs w:val="24"/>
        </w:rPr>
        <w:t xml:space="preserve">output those events into </w:t>
      </w:r>
      <w:ins w:id="30" w:author="Magda Fayek" w:date="2019-12-05T09:33:00Z">
        <w:r w:rsidR="00547143">
          <w:rPr>
            <w:sz w:val="24"/>
            <w:szCs w:val="24"/>
          </w:rPr>
          <w:t xml:space="preserve">the </w:t>
        </w:r>
      </w:ins>
      <w:del w:id="31" w:author="Magda Fayek" w:date="2019-12-05T09:33:00Z">
        <w:r w:rsidRPr="003F7722" w:rsidDel="00547143">
          <w:rPr>
            <w:sz w:val="24"/>
            <w:szCs w:val="24"/>
          </w:rPr>
          <w:delText xml:space="preserve">summarized </w:delText>
        </w:r>
      </w:del>
      <w:r w:rsidRPr="003F7722">
        <w:rPr>
          <w:sz w:val="24"/>
          <w:szCs w:val="24"/>
        </w:rPr>
        <w:t>video</w:t>
      </w:r>
      <w:ins w:id="32" w:author="Magda Fayek" w:date="2019-12-05T09:33:00Z">
        <w:r w:rsidR="00547143">
          <w:rPr>
            <w:sz w:val="24"/>
            <w:szCs w:val="24"/>
          </w:rPr>
          <w:t xml:space="preserve"> </w:t>
        </w:r>
        <w:r w:rsidR="00547143" w:rsidRPr="003F7722">
          <w:rPr>
            <w:sz w:val="24"/>
            <w:szCs w:val="24"/>
          </w:rPr>
          <w:t>summar</w:t>
        </w:r>
        <w:r w:rsidR="00547143">
          <w:rPr>
            <w:sz w:val="24"/>
            <w:szCs w:val="24"/>
          </w:rPr>
          <w:t>y</w:t>
        </w:r>
      </w:ins>
      <w:r w:rsidRPr="003F7722">
        <w:rPr>
          <w:sz w:val="24"/>
          <w:szCs w:val="24"/>
        </w:rPr>
        <w:t>.</w:t>
      </w:r>
    </w:p>
    <w:p w14:paraId="3344F89A" w14:textId="77777777" w:rsidR="003F7722" w:rsidRPr="003F7722" w:rsidRDefault="003F7722" w:rsidP="003F7722">
      <w:pPr>
        <w:rPr>
          <w:sz w:val="24"/>
          <w:szCs w:val="24"/>
        </w:rPr>
      </w:pPr>
    </w:p>
    <w:p w14:paraId="4AB1BA06" w14:textId="7EB79639" w:rsidR="003F7722" w:rsidRPr="00DD5616" w:rsidRDefault="003F7722" w:rsidP="003F7722">
      <w:pPr>
        <w:rPr>
          <w:b/>
          <w:bCs/>
          <w:color w:val="0070C0"/>
          <w:sz w:val="32"/>
          <w:szCs w:val="32"/>
        </w:rPr>
      </w:pPr>
      <w:r w:rsidRPr="00DD5616">
        <w:rPr>
          <w:b/>
          <w:bCs/>
          <w:color w:val="0070C0"/>
          <w:sz w:val="32"/>
          <w:szCs w:val="32"/>
        </w:rPr>
        <w:t>Scope of Work</w:t>
      </w:r>
    </w:p>
    <w:p w14:paraId="594DDF23" w14:textId="77777777" w:rsidR="003F7722" w:rsidRDefault="003F7722" w:rsidP="003F7722">
      <w:pPr>
        <w:spacing w:before="240" w:after="360"/>
        <w:rPr>
          <w:sz w:val="24"/>
          <w:szCs w:val="24"/>
        </w:rPr>
      </w:pPr>
      <w:r w:rsidRPr="003F7722">
        <w:rPr>
          <w:sz w:val="24"/>
          <w:szCs w:val="24"/>
        </w:rPr>
        <w:t xml:space="preserve">There are many kinds of sports such as basketball, tennis, baseball, hockey, and soccer. We choose to work on soccer game, because it is a popular sport around the world. It has many challenges such as different transitions, hard cuts, and long duration. </w:t>
      </w:r>
    </w:p>
    <w:p w14:paraId="1789E827" w14:textId="5321F8AD" w:rsidR="003F7722" w:rsidRPr="003F7722" w:rsidRDefault="003F7722" w:rsidP="003F7722">
      <w:pPr>
        <w:spacing w:before="240" w:after="360"/>
        <w:rPr>
          <w:sz w:val="24"/>
          <w:szCs w:val="24"/>
        </w:rPr>
      </w:pPr>
      <w:r w:rsidRPr="003F7722">
        <w:rPr>
          <w:sz w:val="24"/>
          <w:szCs w:val="24"/>
        </w:rPr>
        <w:t xml:space="preserve">We </w:t>
      </w:r>
      <w:r>
        <w:rPr>
          <w:sz w:val="24"/>
          <w:szCs w:val="24"/>
        </w:rPr>
        <w:t xml:space="preserve">will work on European champions league </w:t>
      </w:r>
      <w:r w:rsidRPr="003F7722">
        <w:rPr>
          <w:sz w:val="24"/>
          <w:szCs w:val="24"/>
        </w:rPr>
        <w:t>as a starting point of datasets and we can increase the number of these championships in the future, because there are different approaches to differentiate events from one championship to another and the various approaches considered in our proposed system dedicated for these championships.</w:t>
      </w:r>
    </w:p>
    <w:p w14:paraId="3EFBB11C" w14:textId="799D4D40" w:rsidR="0024651F" w:rsidRDefault="0024651F" w:rsidP="003F7722"/>
    <w:p w14:paraId="0B74ED11" w14:textId="090F135A" w:rsidR="003F7722" w:rsidRDefault="003F7722" w:rsidP="003F7722"/>
    <w:p w14:paraId="22660FAE" w14:textId="77777777" w:rsidR="009A43BE" w:rsidRDefault="009A43BE" w:rsidP="003F7722"/>
    <w:p w14:paraId="3738E869" w14:textId="543672D5" w:rsidR="003F7722" w:rsidRPr="00DD5616" w:rsidRDefault="003F7722" w:rsidP="003F7722">
      <w:pPr>
        <w:rPr>
          <w:rStyle w:val="fontstyle01"/>
          <w:rFonts w:asciiTheme="minorHAnsi" w:hAnsiTheme="minorHAnsi" w:cstheme="minorHAnsi"/>
          <w:color w:val="0070C0"/>
          <w:sz w:val="32"/>
          <w:szCs w:val="32"/>
        </w:rPr>
      </w:pPr>
      <w:r w:rsidRPr="00DD5616">
        <w:rPr>
          <w:rStyle w:val="fontstyle01"/>
          <w:rFonts w:asciiTheme="minorHAnsi" w:hAnsiTheme="minorHAnsi" w:cstheme="minorHAnsi"/>
          <w:color w:val="0070C0"/>
          <w:sz w:val="32"/>
          <w:szCs w:val="32"/>
        </w:rPr>
        <w:t>Project overview</w:t>
      </w:r>
    </w:p>
    <w:p w14:paraId="034BD5FE" w14:textId="49C7E313" w:rsidR="009A43BE" w:rsidRDefault="003F7722" w:rsidP="003F7722">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In order to truly detect the high-level events in sport video, we need to extract some </w:t>
      </w:r>
      <w:r w:rsidR="009A43BE" w:rsidRPr="009A43BE">
        <w:rPr>
          <w:rStyle w:val="fontstyle01"/>
          <w:rFonts w:asciiTheme="minorHAnsi" w:hAnsiTheme="minorHAnsi" w:cstheme="minorHAnsi"/>
          <w:b w:val="0"/>
          <w:bCs w:val="0"/>
          <w:sz w:val="24"/>
          <w:szCs w:val="24"/>
        </w:rPr>
        <w:t>low-level</w:t>
      </w:r>
      <w:r w:rsidRPr="009A43BE">
        <w:rPr>
          <w:rStyle w:val="fontstyle01"/>
          <w:rFonts w:asciiTheme="minorHAnsi" w:hAnsiTheme="minorHAnsi" w:cstheme="minorHAnsi"/>
          <w:b w:val="0"/>
          <w:bCs w:val="0"/>
          <w:sz w:val="24"/>
          <w:szCs w:val="24"/>
        </w:rPr>
        <w:t xml:space="preserve"> features such as (color, texture, shape and motion). In </w:t>
      </w:r>
      <w:r w:rsidR="009A43BE" w:rsidRPr="009A43BE">
        <w:rPr>
          <w:rStyle w:val="fontstyle01"/>
          <w:rFonts w:asciiTheme="minorHAnsi" w:hAnsiTheme="minorHAnsi" w:cstheme="minorHAnsi"/>
          <w:b w:val="0"/>
          <w:bCs w:val="0"/>
          <w:sz w:val="24"/>
          <w:szCs w:val="24"/>
        </w:rPr>
        <w:t>addition,</w:t>
      </w:r>
      <w:r w:rsidRPr="009A43BE">
        <w:rPr>
          <w:rStyle w:val="fontstyle01"/>
          <w:rFonts w:asciiTheme="minorHAnsi" w:hAnsiTheme="minorHAnsi" w:cstheme="minorHAnsi"/>
          <w:b w:val="0"/>
          <w:bCs w:val="0"/>
          <w:sz w:val="24"/>
          <w:szCs w:val="24"/>
        </w:rPr>
        <w:t xml:space="preserve"> cinematic feature such as (shot-types, shot-length and replays) introduce another factor that we need when we are working on sport video to produce summarized events.</w:t>
      </w:r>
    </w:p>
    <w:p w14:paraId="55985960" w14:textId="48C3729D" w:rsidR="009A43BE"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When we are talking about</w:t>
      </w:r>
      <w:r w:rsidR="009A43BE">
        <w:rPr>
          <w:rStyle w:val="fontstyle01"/>
          <w:rFonts w:asciiTheme="minorHAnsi" w:hAnsiTheme="minorHAnsi" w:cstheme="minorHAnsi"/>
          <w:b w:val="0"/>
          <w:bCs w:val="0"/>
          <w:sz w:val="24"/>
          <w:szCs w:val="24"/>
        </w:rPr>
        <w:t xml:space="preserve"> a</w:t>
      </w:r>
      <w:r w:rsidRPr="009A43BE">
        <w:rPr>
          <w:rStyle w:val="fontstyle01"/>
          <w:rFonts w:asciiTheme="minorHAnsi" w:hAnsiTheme="minorHAnsi" w:cstheme="minorHAnsi"/>
          <w:b w:val="0"/>
          <w:bCs w:val="0"/>
          <w:sz w:val="24"/>
          <w:szCs w:val="24"/>
        </w:rPr>
        <w:t xml:space="preserve"> soccer game, we can refer to </w:t>
      </w:r>
      <w:r w:rsidR="009A43BE">
        <w:rPr>
          <w:rStyle w:val="fontstyle01"/>
          <w:rFonts w:asciiTheme="minorHAnsi" w:hAnsiTheme="minorHAnsi" w:cstheme="minorHAnsi"/>
          <w:b w:val="0"/>
          <w:bCs w:val="0"/>
          <w:sz w:val="24"/>
          <w:szCs w:val="24"/>
        </w:rPr>
        <w:t xml:space="preserve">it as </w:t>
      </w:r>
      <w:r w:rsidRPr="009A43BE">
        <w:rPr>
          <w:rStyle w:val="fontstyle01"/>
          <w:rFonts w:asciiTheme="minorHAnsi" w:hAnsiTheme="minorHAnsi" w:cstheme="minorHAnsi"/>
          <w:b w:val="0"/>
          <w:bCs w:val="0"/>
          <w:sz w:val="24"/>
          <w:szCs w:val="24"/>
        </w:rPr>
        <w:t xml:space="preserve">a continuous </w:t>
      </w:r>
      <w:proofErr w:type="gramStart"/>
      <w:r w:rsidRPr="009A43BE">
        <w:rPr>
          <w:rStyle w:val="fontstyle01"/>
          <w:rFonts w:asciiTheme="minorHAnsi" w:hAnsiTheme="minorHAnsi" w:cstheme="minorHAnsi"/>
          <w:b w:val="0"/>
          <w:bCs w:val="0"/>
          <w:sz w:val="24"/>
          <w:szCs w:val="24"/>
        </w:rPr>
        <w:t>sport which</w:t>
      </w:r>
      <w:proofErr w:type="gramEnd"/>
      <w:r w:rsidRPr="009A43BE">
        <w:rPr>
          <w:rStyle w:val="fontstyle01"/>
          <w:rFonts w:asciiTheme="minorHAnsi" w:hAnsiTheme="minorHAnsi" w:cstheme="minorHAnsi"/>
          <w:b w:val="0"/>
          <w:bCs w:val="0"/>
          <w:sz w:val="24"/>
          <w:szCs w:val="24"/>
        </w:rPr>
        <w:t xml:space="preserve"> mean</w:t>
      </w:r>
      <w:r w:rsidR="009A43BE">
        <w:rPr>
          <w:rStyle w:val="fontstyle01"/>
          <w:rFonts w:asciiTheme="minorHAnsi" w:hAnsiTheme="minorHAnsi" w:cstheme="minorHAnsi"/>
          <w:b w:val="0"/>
          <w:bCs w:val="0"/>
          <w:sz w:val="24"/>
          <w:szCs w:val="24"/>
        </w:rPr>
        <w:t>s</w:t>
      </w:r>
      <w:r w:rsidRPr="009A43BE">
        <w:rPr>
          <w:rStyle w:val="fontstyle01"/>
          <w:rFonts w:asciiTheme="minorHAnsi" w:hAnsiTheme="minorHAnsi" w:cstheme="minorHAnsi"/>
          <w:b w:val="0"/>
          <w:bCs w:val="0"/>
          <w:sz w:val="24"/>
          <w:szCs w:val="24"/>
        </w:rPr>
        <w:t xml:space="preserve"> that if there is </w:t>
      </w:r>
      <w:del w:id="33" w:author="Magda Fayek" w:date="2019-12-06T19:01:00Z">
        <w:r w:rsidRPr="009A43BE" w:rsidDel="00E07FDA">
          <w:rPr>
            <w:rStyle w:val="fontstyle01"/>
            <w:rFonts w:asciiTheme="minorHAnsi" w:hAnsiTheme="minorHAnsi" w:cstheme="minorHAnsi"/>
            <w:b w:val="0"/>
            <w:bCs w:val="0"/>
            <w:sz w:val="24"/>
            <w:szCs w:val="24"/>
          </w:rPr>
          <w:delText xml:space="preserve">an existence of such </w:delText>
        </w:r>
      </w:del>
      <w:r w:rsidRPr="009A43BE">
        <w:rPr>
          <w:rStyle w:val="fontstyle01"/>
          <w:rFonts w:asciiTheme="minorHAnsi" w:hAnsiTheme="minorHAnsi" w:cstheme="minorHAnsi"/>
          <w:b w:val="0"/>
          <w:bCs w:val="0"/>
          <w:sz w:val="24"/>
          <w:szCs w:val="24"/>
        </w:rPr>
        <w:t xml:space="preserve">a break during the match, it </w:t>
      </w:r>
      <w:del w:id="34" w:author="Magda Fayek" w:date="2019-12-06T19:01:00Z">
        <w:r w:rsidRPr="009A43BE" w:rsidDel="00E07FDA">
          <w:rPr>
            <w:rStyle w:val="fontstyle01"/>
            <w:rFonts w:asciiTheme="minorHAnsi" w:hAnsiTheme="minorHAnsi" w:cstheme="minorHAnsi"/>
            <w:b w:val="0"/>
            <w:bCs w:val="0"/>
            <w:sz w:val="24"/>
            <w:szCs w:val="24"/>
          </w:rPr>
          <w:delText xml:space="preserve">can </w:delText>
        </w:r>
      </w:del>
      <w:ins w:id="35" w:author="Magda Fayek" w:date="2019-12-06T19:01:00Z">
        <w:r w:rsidR="00E07FDA">
          <w:rPr>
            <w:rStyle w:val="fontstyle01"/>
            <w:rFonts w:asciiTheme="minorHAnsi" w:hAnsiTheme="minorHAnsi" w:cstheme="minorHAnsi"/>
            <w:b w:val="0"/>
            <w:bCs w:val="0"/>
            <w:sz w:val="24"/>
            <w:szCs w:val="24"/>
          </w:rPr>
          <w:t>would</w:t>
        </w:r>
        <w:r w:rsidR="00E07FDA" w:rsidRPr="009A43BE">
          <w:rPr>
            <w:rStyle w:val="fontstyle01"/>
            <w:rFonts w:asciiTheme="minorHAnsi" w:hAnsiTheme="minorHAnsi" w:cstheme="minorHAnsi"/>
            <w:b w:val="0"/>
            <w:bCs w:val="0"/>
            <w:sz w:val="24"/>
            <w:szCs w:val="24"/>
          </w:rPr>
          <w:t xml:space="preserve"> </w:t>
        </w:r>
      </w:ins>
      <w:r w:rsidRPr="009A43BE">
        <w:rPr>
          <w:rStyle w:val="fontstyle01"/>
          <w:rFonts w:asciiTheme="minorHAnsi" w:hAnsiTheme="minorHAnsi" w:cstheme="minorHAnsi"/>
          <w:b w:val="0"/>
          <w:bCs w:val="0"/>
          <w:sz w:val="24"/>
          <w:szCs w:val="24"/>
        </w:rPr>
        <w:t xml:space="preserve">an indicator of the occurrence of </w:t>
      </w:r>
      <w:ins w:id="36" w:author="Magda Fayek" w:date="2019-12-06T19:02:00Z">
        <w:r w:rsidR="00E07FDA">
          <w:rPr>
            <w:rStyle w:val="fontstyle01"/>
            <w:rFonts w:asciiTheme="minorHAnsi" w:hAnsiTheme="minorHAnsi" w:cstheme="minorHAnsi"/>
            <w:b w:val="0"/>
            <w:bCs w:val="0"/>
            <w:sz w:val="24"/>
            <w:szCs w:val="24"/>
          </w:rPr>
          <w:t xml:space="preserve">an </w:t>
        </w:r>
      </w:ins>
      <w:r w:rsidRPr="009A43BE">
        <w:rPr>
          <w:rStyle w:val="fontstyle01"/>
          <w:rFonts w:asciiTheme="minorHAnsi" w:hAnsiTheme="minorHAnsi" w:cstheme="minorHAnsi"/>
          <w:b w:val="0"/>
          <w:bCs w:val="0"/>
          <w:sz w:val="24"/>
          <w:szCs w:val="24"/>
        </w:rPr>
        <w:t xml:space="preserve">important event such as (goal, penalty shot and red/yellow card). Therefore, the summarization </w:t>
      </w:r>
      <w:proofErr w:type="gramStart"/>
      <w:r w:rsidRPr="009A43BE">
        <w:rPr>
          <w:rStyle w:val="fontstyle01"/>
          <w:rFonts w:asciiTheme="minorHAnsi" w:hAnsiTheme="minorHAnsi" w:cstheme="minorHAnsi"/>
          <w:b w:val="0"/>
          <w:bCs w:val="0"/>
          <w:sz w:val="24"/>
          <w:szCs w:val="24"/>
        </w:rPr>
        <w:t>process which we aimed for</w:t>
      </w:r>
      <w:proofErr w:type="gramEnd"/>
      <w:r w:rsidRPr="009A43BE">
        <w:rPr>
          <w:rStyle w:val="fontstyle01"/>
          <w:rFonts w:asciiTheme="minorHAnsi" w:hAnsiTheme="minorHAnsi" w:cstheme="minorHAnsi"/>
          <w:b w:val="0"/>
          <w:bCs w:val="0"/>
          <w:sz w:val="24"/>
          <w:szCs w:val="24"/>
        </w:rPr>
        <w:t xml:space="preserve"> can be recognized by a combination of these events, for example the summarized segment may contain</w:t>
      </w:r>
      <w:del w:id="37" w:author="Magda Fayek" w:date="2019-12-06T19:02:00Z">
        <w:r w:rsidRPr="009A43BE" w:rsidDel="00E07FDA">
          <w:rPr>
            <w:rStyle w:val="fontstyle01"/>
            <w:rFonts w:asciiTheme="minorHAnsi" w:hAnsiTheme="minorHAnsi" w:cstheme="minorHAnsi"/>
            <w:b w:val="0"/>
            <w:bCs w:val="0"/>
            <w:sz w:val="24"/>
            <w:szCs w:val="24"/>
          </w:rPr>
          <w:delText>s</w:delText>
        </w:r>
      </w:del>
      <w:r w:rsidRPr="009A43BE">
        <w:rPr>
          <w:rStyle w:val="fontstyle01"/>
          <w:rFonts w:asciiTheme="minorHAnsi" w:hAnsiTheme="minorHAnsi" w:cstheme="minorHAnsi"/>
          <w:b w:val="0"/>
          <w:bCs w:val="0"/>
          <w:sz w:val="24"/>
          <w:szCs w:val="24"/>
        </w:rPr>
        <w:t xml:space="preserve"> only the goal shots, goal attempts or penalty shots that </w:t>
      </w:r>
      <w:del w:id="38" w:author="Magda Fayek" w:date="2019-12-06T19:02:00Z">
        <w:r w:rsidRPr="009A43BE" w:rsidDel="00E07FDA">
          <w:rPr>
            <w:rStyle w:val="fontstyle01"/>
            <w:rFonts w:asciiTheme="minorHAnsi" w:hAnsiTheme="minorHAnsi" w:cstheme="minorHAnsi"/>
            <w:b w:val="0"/>
            <w:bCs w:val="0"/>
            <w:sz w:val="24"/>
            <w:szCs w:val="24"/>
          </w:rPr>
          <w:delText>can be described as</w:delText>
        </w:r>
      </w:del>
      <w:ins w:id="39" w:author="Magda Fayek" w:date="2019-12-06T19:02:00Z">
        <w:r w:rsidR="00E07FDA">
          <w:rPr>
            <w:rStyle w:val="fontstyle01"/>
            <w:rFonts w:asciiTheme="minorHAnsi" w:hAnsiTheme="minorHAnsi" w:cstheme="minorHAnsi"/>
            <w:b w:val="0"/>
            <w:bCs w:val="0"/>
            <w:sz w:val="24"/>
            <w:szCs w:val="24"/>
          </w:rPr>
          <w:t>represent the targeted</w:t>
        </w:r>
      </w:ins>
      <w:r w:rsidRPr="009A43BE">
        <w:rPr>
          <w:rStyle w:val="fontstyle01"/>
          <w:rFonts w:asciiTheme="minorHAnsi" w:hAnsiTheme="minorHAnsi" w:cstheme="minorHAnsi"/>
          <w:b w:val="0"/>
          <w:bCs w:val="0"/>
          <w:sz w:val="24"/>
          <w:szCs w:val="24"/>
        </w:rPr>
        <w:t xml:space="preserve"> important events.</w:t>
      </w:r>
    </w:p>
    <w:p w14:paraId="65E8686B" w14:textId="0D10D092" w:rsidR="0070045F"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In this approach, we are going to highlight the most important events such as (Goals, Goal attempts), facilitate the process of automatic match, </w:t>
      </w:r>
      <w:ins w:id="40" w:author="Magda Fayek" w:date="2019-12-06T19:03:00Z">
        <w:r w:rsidR="00E07FDA">
          <w:rPr>
            <w:rStyle w:val="fontstyle01"/>
            <w:rFonts w:asciiTheme="minorHAnsi" w:hAnsiTheme="minorHAnsi" w:cstheme="minorHAnsi"/>
            <w:b w:val="0"/>
            <w:bCs w:val="0"/>
            <w:sz w:val="24"/>
            <w:szCs w:val="24"/>
          </w:rPr>
          <w:t xml:space="preserve">to </w:t>
        </w:r>
      </w:ins>
      <w:r w:rsidRPr="009A43BE">
        <w:rPr>
          <w:rStyle w:val="fontstyle01"/>
          <w:rFonts w:asciiTheme="minorHAnsi" w:hAnsiTheme="minorHAnsi" w:cstheme="minorHAnsi"/>
          <w:b w:val="0"/>
          <w:bCs w:val="0"/>
          <w:sz w:val="24"/>
          <w:szCs w:val="24"/>
        </w:rPr>
        <w:t>save the viewer’s time</w:t>
      </w:r>
      <w:r w:rsidR="0070045F">
        <w:rPr>
          <w:rStyle w:val="fontstyle01"/>
          <w:rFonts w:asciiTheme="minorHAnsi" w:hAnsiTheme="minorHAnsi" w:cstheme="minorHAnsi"/>
          <w:b w:val="0"/>
          <w:bCs w:val="0"/>
          <w:sz w:val="24"/>
          <w:szCs w:val="24"/>
        </w:rPr>
        <w:t>.</w:t>
      </w:r>
    </w:p>
    <w:p w14:paraId="47E03AC2" w14:textId="343B93EF" w:rsidR="003F7722"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 This is dedicated to</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professionals to enable sport satellite channels automatically highlight the important events in a match. These help professionals to comment on them</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and help trainers to analyze their team</w:t>
      </w:r>
      <w:ins w:id="41" w:author="Magda Fayek" w:date="2019-12-06T20:24:00Z">
        <w:r w:rsidR="001D77D1">
          <w:rPr>
            <w:rStyle w:val="fontstyle01"/>
            <w:rFonts w:asciiTheme="minorHAnsi" w:hAnsiTheme="minorHAnsi" w:cstheme="minorHAnsi"/>
            <w:b w:val="0"/>
            <w:bCs w:val="0"/>
            <w:sz w:val="24"/>
            <w:szCs w:val="24"/>
          </w:rPr>
          <w:t>s’</w:t>
        </w:r>
      </w:ins>
      <w:r w:rsidRPr="009A43BE">
        <w:rPr>
          <w:rStyle w:val="fontstyle01"/>
          <w:rFonts w:asciiTheme="minorHAnsi" w:hAnsiTheme="minorHAnsi" w:cstheme="minorHAnsi"/>
          <w:b w:val="0"/>
          <w:bCs w:val="0"/>
          <w:sz w:val="24"/>
          <w:szCs w:val="24"/>
        </w:rPr>
        <w:t xml:space="preserve"> performance, and to interested users to provide the most important events of an entire match </w:t>
      </w:r>
      <w:del w:id="42" w:author="Magda Fayek" w:date="2019-12-06T20:25:00Z">
        <w:r w:rsidRPr="009A43BE" w:rsidDel="001D77D1">
          <w:rPr>
            <w:rStyle w:val="fontstyle01"/>
            <w:rFonts w:asciiTheme="minorHAnsi" w:hAnsiTheme="minorHAnsi" w:cstheme="minorHAnsi"/>
            <w:b w:val="0"/>
            <w:bCs w:val="0"/>
            <w:sz w:val="24"/>
            <w:szCs w:val="24"/>
          </w:rPr>
          <w:delText>under constraint of</w:delText>
        </w:r>
      </w:del>
      <w:ins w:id="43" w:author="Magda Fayek" w:date="2019-12-06T20:25:00Z">
        <w:r w:rsidR="001D77D1">
          <w:rPr>
            <w:rStyle w:val="fontstyle01"/>
            <w:rFonts w:asciiTheme="minorHAnsi" w:hAnsiTheme="minorHAnsi" w:cstheme="minorHAnsi"/>
            <w:b w:val="0"/>
            <w:bCs w:val="0"/>
            <w:sz w:val="24"/>
            <w:szCs w:val="24"/>
          </w:rPr>
          <w:t>within a</w:t>
        </w:r>
      </w:ins>
      <w:r w:rsidRPr="009A43BE">
        <w:rPr>
          <w:rStyle w:val="fontstyle01"/>
          <w:rFonts w:asciiTheme="minorHAnsi" w:hAnsiTheme="minorHAnsi" w:cstheme="minorHAnsi"/>
          <w:b w:val="0"/>
          <w:bCs w:val="0"/>
          <w:sz w:val="24"/>
          <w:szCs w:val="24"/>
        </w:rPr>
        <w:t xml:space="preserve"> limited viewing</w:t>
      </w:r>
      <w:ins w:id="44" w:author="Magda Fayek" w:date="2019-12-06T20:25:00Z">
        <w:r w:rsidR="001D77D1">
          <w:rPr>
            <w:rStyle w:val="fontstyle01"/>
            <w:rFonts w:asciiTheme="minorHAnsi" w:hAnsiTheme="minorHAnsi" w:cstheme="minorHAnsi"/>
            <w:b w:val="0"/>
            <w:bCs w:val="0"/>
            <w:sz w:val="24"/>
            <w:szCs w:val="24"/>
          </w:rPr>
          <w:t xml:space="preserve"> time</w:t>
        </w:r>
      </w:ins>
      <w:r w:rsidR="009A43BE">
        <w:rPr>
          <w:rStyle w:val="fontstyle01"/>
          <w:rFonts w:asciiTheme="minorHAnsi" w:hAnsiTheme="minorHAnsi" w:cstheme="minorHAnsi"/>
          <w:b w:val="0"/>
          <w:bCs w:val="0"/>
          <w:sz w:val="24"/>
          <w:szCs w:val="24"/>
        </w:rPr>
        <w:t>.</w:t>
      </w:r>
    </w:p>
    <w:p w14:paraId="72F50876" w14:textId="66B91FB9" w:rsidR="00507AE6" w:rsidRDefault="00507AE6" w:rsidP="009A43BE">
      <w:pPr>
        <w:rPr>
          <w:rStyle w:val="fontstyle01"/>
          <w:rFonts w:asciiTheme="minorHAnsi" w:hAnsiTheme="minorHAnsi" w:cstheme="minorHAnsi"/>
          <w:b w:val="0"/>
          <w:bCs w:val="0"/>
          <w:sz w:val="24"/>
          <w:szCs w:val="24"/>
        </w:rPr>
      </w:pPr>
    </w:p>
    <w:p w14:paraId="6702EEFF" w14:textId="769790F6" w:rsidR="0070045F" w:rsidRDefault="0070045F" w:rsidP="009A43BE">
      <w:pPr>
        <w:rPr>
          <w:rStyle w:val="fontstyle01"/>
          <w:rFonts w:asciiTheme="minorHAnsi" w:hAnsiTheme="minorHAnsi" w:cstheme="minorHAnsi"/>
          <w:b w:val="0"/>
          <w:bCs w:val="0"/>
          <w:sz w:val="24"/>
          <w:szCs w:val="24"/>
        </w:rPr>
      </w:pPr>
    </w:p>
    <w:p w14:paraId="2FA135E3" w14:textId="569D1D81" w:rsidR="0070045F" w:rsidRDefault="0070045F" w:rsidP="009A43BE">
      <w:pPr>
        <w:rPr>
          <w:rStyle w:val="fontstyle01"/>
          <w:rFonts w:asciiTheme="minorHAnsi" w:hAnsiTheme="minorHAnsi" w:cstheme="minorHAnsi"/>
          <w:b w:val="0"/>
          <w:bCs w:val="0"/>
          <w:sz w:val="24"/>
          <w:szCs w:val="24"/>
        </w:rPr>
      </w:pPr>
    </w:p>
    <w:p w14:paraId="6481C81C" w14:textId="61E6C9BD" w:rsidR="0070045F" w:rsidRDefault="0070045F" w:rsidP="009A43BE">
      <w:pPr>
        <w:rPr>
          <w:rStyle w:val="fontstyle01"/>
          <w:rFonts w:asciiTheme="minorHAnsi" w:hAnsiTheme="minorHAnsi" w:cstheme="minorHAnsi"/>
          <w:b w:val="0"/>
          <w:bCs w:val="0"/>
          <w:sz w:val="24"/>
          <w:szCs w:val="24"/>
        </w:rPr>
      </w:pPr>
    </w:p>
    <w:p w14:paraId="6DD64341" w14:textId="4FDF0E85" w:rsidR="0070045F" w:rsidRDefault="0070045F" w:rsidP="009A43BE">
      <w:pPr>
        <w:rPr>
          <w:rStyle w:val="fontstyle01"/>
          <w:rFonts w:asciiTheme="minorHAnsi" w:hAnsiTheme="minorHAnsi" w:cstheme="minorHAnsi"/>
          <w:b w:val="0"/>
          <w:bCs w:val="0"/>
          <w:sz w:val="24"/>
          <w:szCs w:val="24"/>
        </w:rPr>
      </w:pPr>
    </w:p>
    <w:p w14:paraId="3B3CF289" w14:textId="2C315307" w:rsidR="0070045F" w:rsidRDefault="0070045F" w:rsidP="009A43BE">
      <w:pPr>
        <w:rPr>
          <w:rStyle w:val="fontstyle01"/>
          <w:rFonts w:asciiTheme="minorHAnsi" w:hAnsiTheme="minorHAnsi" w:cstheme="minorHAnsi"/>
          <w:b w:val="0"/>
          <w:bCs w:val="0"/>
          <w:sz w:val="24"/>
          <w:szCs w:val="24"/>
        </w:rPr>
      </w:pPr>
    </w:p>
    <w:p w14:paraId="7B4B048A" w14:textId="07FA098A" w:rsidR="0070045F" w:rsidRDefault="0070045F" w:rsidP="009A43BE">
      <w:pPr>
        <w:rPr>
          <w:rStyle w:val="fontstyle01"/>
          <w:rFonts w:asciiTheme="minorHAnsi" w:hAnsiTheme="minorHAnsi" w:cstheme="minorHAnsi"/>
          <w:b w:val="0"/>
          <w:bCs w:val="0"/>
          <w:sz w:val="24"/>
          <w:szCs w:val="24"/>
        </w:rPr>
      </w:pPr>
    </w:p>
    <w:p w14:paraId="1E4C99B9" w14:textId="7BB21696" w:rsidR="0070045F" w:rsidRDefault="0070045F" w:rsidP="009A43BE">
      <w:pPr>
        <w:rPr>
          <w:rStyle w:val="fontstyle01"/>
          <w:rFonts w:asciiTheme="minorHAnsi" w:hAnsiTheme="minorHAnsi" w:cstheme="minorHAnsi"/>
          <w:b w:val="0"/>
          <w:bCs w:val="0"/>
          <w:sz w:val="24"/>
          <w:szCs w:val="24"/>
        </w:rPr>
      </w:pPr>
    </w:p>
    <w:p w14:paraId="7A196429" w14:textId="3B2479D9" w:rsidR="0070045F" w:rsidRDefault="0070045F" w:rsidP="009A43BE">
      <w:pPr>
        <w:rPr>
          <w:rStyle w:val="fontstyle01"/>
          <w:rFonts w:asciiTheme="minorHAnsi" w:hAnsiTheme="minorHAnsi" w:cstheme="minorHAnsi"/>
          <w:b w:val="0"/>
          <w:bCs w:val="0"/>
          <w:sz w:val="24"/>
          <w:szCs w:val="24"/>
        </w:rPr>
      </w:pPr>
    </w:p>
    <w:p w14:paraId="0163448A" w14:textId="58491947" w:rsidR="0070045F" w:rsidRDefault="0070045F" w:rsidP="009A43BE">
      <w:pPr>
        <w:rPr>
          <w:rStyle w:val="fontstyle01"/>
          <w:rFonts w:asciiTheme="minorHAnsi" w:hAnsiTheme="minorHAnsi" w:cstheme="minorHAnsi"/>
          <w:b w:val="0"/>
          <w:bCs w:val="0"/>
          <w:sz w:val="24"/>
          <w:szCs w:val="24"/>
        </w:rPr>
      </w:pPr>
    </w:p>
    <w:p w14:paraId="075BAD03" w14:textId="63090077" w:rsidR="0070045F" w:rsidRDefault="0070045F" w:rsidP="009A43BE">
      <w:pPr>
        <w:rPr>
          <w:rStyle w:val="fontstyle01"/>
          <w:rFonts w:asciiTheme="minorHAnsi" w:hAnsiTheme="minorHAnsi" w:cstheme="minorHAnsi"/>
          <w:b w:val="0"/>
          <w:bCs w:val="0"/>
          <w:sz w:val="24"/>
          <w:szCs w:val="24"/>
        </w:rPr>
      </w:pPr>
    </w:p>
    <w:p w14:paraId="6B63ADCB" w14:textId="6A0F3968" w:rsidR="0070045F" w:rsidRDefault="0070045F" w:rsidP="009A43BE">
      <w:pPr>
        <w:rPr>
          <w:rStyle w:val="fontstyle01"/>
          <w:rFonts w:asciiTheme="minorHAnsi" w:hAnsiTheme="minorHAnsi" w:cstheme="minorHAnsi"/>
          <w:b w:val="0"/>
          <w:bCs w:val="0"/>
          <w:sz w:val="24"/>
          <w:szCs w:val="24"/>
        </w:rPr>
      </w:pPr>
    </w:p>
    <w:p w14:paraId="651A43F0" w14:textId="3BAD4360" w:rsidR="0070045F" w:rsidRDefault="0070045F" w:rsidP="009A43BE">
      <w:pPr>
        <w:rPr>
          <w:rStyle w:val="fontstyle01"/>
          <w:rFonts w:asciiTheme="minorHAnsi" w:hAnsiTheme="minorHAnsi" w:cstheme="minorHAnsi"/>
          <w:b w:val="0"/>
          <w:bCs w:val="0"/>
          <w:sz w:val="24"/>
          <w:szCs w:val="24"/>
        </w:rPr>
      </w:pPr>
    </w:p>
    <w:p w14:paraId="00FE9704" w14:textId="41F41F76" w:rsidR="0070045F" w:rsidRDefault="0070045F" w:rsidP="009A43BE">
      <w:pPr>
        <w:rPr>
          <w:rStyle w:val="fontstyle01"/>
          <w:rFonts w:asciiTheme="minorHAnsi" w:hAnsiTheme="minorHAnsi" w:cstheme="minorHAnsi"/>
          <w:b w:val="0"/>
          <w:bCs w:val="0"/>
          <w:sz w:val="24"/>
          <w:szCs w:val="24"/>
        </w:rPr>
      </w:pPr>
    </w:p>
    <w:p w14:paraId="4D67D5BF" w14:textId="237FEA90" w:rsidR="0070045F" w:rsidRDefault="0070045F" w:rsidP="009A43BE">
      <w:pPr>
        <w:rPr>
          <w:rStyle w:val="fontstyle01"/>
          <w:rFonts w:asciiTheme="minorHAnsi" w:hAnsiTheme="minorHAnsi" w:cstheme="minorHAnsi"/>
          <w:b w:val="0"/>
          <w:bCs w:val="0"/>
          <w:sz w:val="24"/>
          <w:szCs w:val="24"/>
        </w:rPr>
      </w:pPr>
    </w:p>
    <w:p w14:paraId="7D56588C" w14:textId="748FE293" w:rsidR="0070045F" w:rsidRDefault="0070045F" w:rsidP="009A43BE">
      <w:pPr>
        <w:rPr>
          <w:rStyle w:val="fontstyle01"/>
          <w:rFonts w:asciiTheme="minorHAnsi" w:hAnsiTheme="minorHAnsi" w:cstheme="minorHAnsi"/>
          <w:b w:val="0"/>
          <w:bCs w:val="0"/>
          <w:sz w:val="24"/>
          <w:szCs w:val="24"/>
        </w:rPr>
      </w:pPr>
    </w:p>
    <w:p w14:paraId="4EF41B03" w14:textId="05BD1471" w:rsidR="0070045F" w:rsidRDefault="0070045F" w:rsidP="009A43BE">
      <w:pPr>
        <w:rPr>
          <w:rStyle w:val="fontstyle01"/>
          <w:rFonts w:asciiTheme="minorHAnsi" w:hAnsiTheme="minorHAnsi" w:cstheme="minorHAnsi"/>
          <w:b w:val="0"/>
          <w:bCs w:val="0"/>
          <w:sz w:val="24"/>
          <w:szCs w:val="24"/>
        </w:rPr>
      </w:pPr>
    </w:p>
    <w:p w14:paraId="41C5D811" w14:textId="5DFED3AC" w:rsidR="0070045F" w:rsidRDefault="0070045F" w:rsidP="009A43BE">
      <w:pPr>
        <w:rPr>
          <w:rStyle w:val="fontstyle01"/>
          <w:rFonts w:asciiTheme="minorHAnsi" w:hAnsiTheme="minorHAnsi" w:cstheme="minorHAnsi"/>
          <w:b w:val="0"/>
          <w:bCs w:val="0"/>
          <w:sz w:val="24"/>
          <w:szCs w:val="24"/>
        </w:rPr>
      </w:pPr>
    </w:p>
    <w:p w14:paraId="140B62FA" w14:textId="77777777" w:rsidR="0070045F" w:rsidRPr="009A43BE" w:rsidRDefault="0070045F" w:rsidP="009A43BE">
      <w:pPr>
        <w:rPr>
          <w:rStyle w:val="fontstyle01"/>
          <w:rFonts w:asciiTheme="minorHAnsi" w:hAnsiTheme="minorHAnsi" w:cstheme="minorHAnsi"/>
          <w:b w:val="0"/>
          <w:bCs w:val="0"/>
          <w:sz w:val="24"/>
          <w:szCs w:val="24"/>
        </w:rPr>
      </w:pPr>
    </w:p>
    <w:p w14:paraId="444F33C6" w14:textId="2DA78FC5" w:rsidR="003F7722" w:rsidRDefault="003F7722" w:rsidP="003F7722">
      <w:pPr>
        <w:rPr>
          <w:noProof/>
        </w:rPr>
      </w:pPr>
      <w:r>
        <w:rPr>
          <w:noProof/>
        </w:rPr>
        <w:drawing>
          <wp:inline distT="0" distB="0" distL="0" distR="0" wp14:anchorId="10118369" wp14:editId="4AAD47F6">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1043516F" w14:textId="3FDB585C" w:rsidR="003F7722" w:rsidRDefault="00507AE6" w:rsidP="00507AE6">
      <w:pPr>
        <w:jc w:val="center"/>
        <w:rPr>
          <w:noProof/>
        </w:rPr>
      </w:pPr>
      <w:r>
        <w:rPr>
          <w:noProof/>
        </w:rPr>
        <w:t>Proposed system Block Diagram</w:t>
      </w:r>
    </w:p>
    <w:p w14:paraId="67192DAA" w14:textId="5EB24308" w:rsidR="003F7722" w:rsidRPr="003F7722" w:rsidRDefault="003F7722" w:rsidP="003F7722"/>
    <w:p w14:paraId="77C261A5" w14:textId="7728F724" w:rsidR="003F7722" w:rsidRPr="003F7722" w:rsidRDefault="003F7722" w:rsidP="003F7722"/>
    <w:p w14:paraId="799E182F" w14:textId="4112C9DF" w:rsidR="003F7722" w:rsidRPr="003F7722" w:rsidRDefault="003F7722" w:rsidP="003F7722"/>
    <w:p w14:paraId="08D7412A" w14:textId="353359FE" w:rsidR="003F7722" w:rsidRDefault="003F7722" w:rsidP="003F7722">
      <w:pPr>
        <w:rPr>
          <w:noProof/>
        </w:rPr>
      </w:pPr>
    </w:p>
    <w:p w14:paraId="0E103F6A" w14:textId="205D8CB1" w:rsidR="005F3FD6" w:rsidRDefault="005F3FD6" w:rsidP="003F7722">
      <w:pPr>
        <w:rPr>
          <w:noProof/>
        </w:rPr>
      </w:pPr>
    </w:p>
    <w:p w14:paraId="3FEB2B35" w14:textId="3BE55FFA" w:rsidR="005F3FD6" w:rsidRDefault="005F3FD6" w:rsidP="003F7722">
      <w:pPr>
        <w:rPr>
          <w:noProof/>
        </w:rPr>
      </w:pPr>
    </w:p>
    <w:p w14:paraId="699FDDD9" w14:textId="350EBA7B" w:rsidR="005F3FD6" w:rsidRDefault="005F3FD6" w:rsidP="003F7722">
      <w:pPr>
        <w:rPr>
          <w:noProof/>
        </w:rPr>
      </w:pPr>
    </w:p>
    <w:p w14:paraId="77070334" w14:textId="7C6C74DA" w:rsidR="00507AE6" w:rsidRDefault="003F7722" w:rsidP="005F3FD6">
      <w:r>
        <w:lastRenderedPageBreak/>
        <w:t xml:space="preserve">Now we’ll </w:t>
      </w:r>
      <w:r w:rsidR="00757325">
        <w:t>take</w:t>
      </w:r>
      <w:r>
        <w:t xml:space="preserve"> a look at each phase and it’s techniques</w:t>
      </w:r>
    </w:p>
    <w:p w14:paraId="655ED123" w14:textId="25178D5D"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t xml:space="preserve">Pre-processing Phase </w:t>
      </w:r>
    </w:p>
    <w:p w14:paraId="688BEA35" w14:textId="2A011400" w:rsidR="00507AE6" w:rsidRDefault="00507AE6" w:rsidP="00507AE6">
      <w:pPr>
        <w:pStyle w:val="ListParagraph"/>
        <w:rPr>
          <w:sz w:val="24"/>
          <w:szCs w:val="24"/>
        </w:rPr>
      </w:pPr>
      <w:r>
        <w:rPr>
          <w:sz w:val="24"/>
          <w:szCs w:val="24"/>
        </w:rPr>
        <w:t xml:space="preserve">The goal of this phase is to read the video file and apply any </w:t>
      </w:r>
      <w:commentRangeStart w:id="45"/>
      <w:r>
        <w:rPr>
          <w:sz w:val="24"/>
          <w:szCs w:val="24"/>
        </w:rPr>
        <w:t xml:space="preserve">color space transformations </w:t>
      </w:r>
      <w:commentRangeEnd w:id="45"/>
      <w:r w:rsidR="001D77D1">
        <w:rPr>
          <w:rStyle w:val="CommentReference"/>
        </w:rPr>
        <w:commentReference w:id="45"/>
      </w:r>
      <w:r>
        <w:rPr>
          <w:sz w:val="24"/>
          <w:szCs w:val="24"/>
        </w:rPr>
        <w:t xml:space="preserve">or </w:t>
      </w:r>
      <w:del w:id="46" w:author="Magda Fayek" w:date="2019-12-06T20:26:00Z">
        <w:r w:rsidDel="001D77D1">
          <w:rPr>
            <w:sz w:val="24"/>
            <w:szCs w:val="24"/>
          </w:rPr>
          <w:delText xml:space="preserve">any </w:delText>
        </w:r>
      </w:del>
      <w:ins w:id="47" w:author="Magda Fayek" w:date="2019-12-06T20:26:00Z">
        <w:r w:rsidR="001D77D1">
          <w:rPr>
            <w:sz w:val="24"/>
            <w:szCs w:val="24"/>
          </w:rPr>
          <w:t xml:space="preserve">some </w:t>
        </w:r>
      </w:ins>
      <w:r>
        <w:rPr>
          <w:sz w:val="24"/>
          <w:szCs w:val="24"/>
        </w:rPr>
        <w:t xml:space="preserve">video processing </w:t>
      </w:r>
      <w:ins w:id="48" w:author="Magda Fayek" w:date="2019-12-06T20:26:00Z">
        <w:r w:rsidR="001D77D1">
          <w:rPr>
            <w:sz w:val="24"/>
            <w:szCs w:val="24"/>
          </w:rPr>
          <w:t>such as …</w:t>
        </w:r>
      </w:ins>
      <w:ins w:id="49" w:author="Magda Fayek" w:date="2019-12-06T20:27:00Z">
        <w:r w:rsidR="001D77D1">
          <w:rPr>
            <w:sz w:val="24"/>
            <w:szCs w:val="24"/>
          </w:rPr>
          <w:t xml:space="preserve">…… </w:t>
        </w:r>
      </w:ins>
      <w:r>
        <w:rPr>
          <w:sz w:val="24"/>
          <w:szCs w:val="24"/>
        </w:rPr>
        <w:t>necessary for the following phases.</w:t>
      </w:r>
    </w:p>
    <w:p w14:paraId="200D6800" w14:textId="77777777" w:rsidR="00507AE6" w:rsidRDefault="00507AE6" w:rsidP="00507AE6">
      <w:pPr>
        <w:rPr>
          <w:sz w:val="24"/>
          <w:szCs w:val="24"/>
        </w:rPr>
      </w:pPr>
    </w:p>
    <w:p w14:paraId="1396E182" w14:textId="7D7F1C4C"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t xml:space="preserve">Shot Boundary </w:t>
      </w:r>
      <w:commentRangeStart w:id="50"/>
      <w:r w:rsidRPr="00DD5616">
        <w:rPr>
          <w:b/>
          <w:bCs/>
          <w:color w:val="0070C0"/>
          <w:sz w:val="32"/>
          <w:szCs w:val="32"/>
        </w:rPr>
        <w:t>Phase</w:t>
      </w:r>
      <w:commentRangeEnd w:id="50"/>
      <w:r w:rsidR="00FC641B">
        <w:rPr>
          <w:rStyle w:val="CommentReference"/>
        </w:rPr>
        <w:commentReference w:id="50"/>
      </w:r>
    </w:p>
    <w:p w14:paraId="106D8F4A" w14:textId="774A21F3" w:rsidR="00507AE6" w:rsidRPr="00507AE6" w:rsidRDefault="00507AE6" w:rsidP="00220A88">
      <w:pPr>
        <w:pStyle w:val="ListParagraph"/>
        <w:ind w:left="0"/>
        <w:jc w:val="center"/>
        <w:rPr>
          <w:b/>
          <w:bCs/>
          <w:sz w:val="32"/>
          <w:szCs w:val="32"/>
        </w:rPr>
      </w:pPr>
      <w:r>
        <w:rPr>
          <w:b/>
          <w:bCs/>
          <w:noProof/>
          <w:sz w:val="32"/>
          <w:szCs w:val="32"/>
        </w:rPr>
        <w:drawing>
          <wp:inline distT="0" distB="0" distL="0" distR="0" wp14:anchorId="7205593E" wp14:editId="236A94B3">
            <wp:extent cx="4838700" cy="42250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tBoundary (1).png"/>
                    <pic:cNvPicPr/>
                  </pic:nvPicPr>
                  <pic:blipFill>
                    <a:blip r:embed="rId11">
                      <a:extLst>
                        <a:ext uri="{28A0092B-C50C-407E-A947-70E740481C1C}">
                          <a14:useLocalDpi xmlns:a14="http://schemas.microsoft.com/office/drawing/2010/main" val="0"/>
                        </a:ext>
                      </a:extLst>
                    </a:blip>
                    <a:stretch>
                      <a:fillRect/>
                    </a:stretch>
                  </pic:blipFill>
                  <pic:spPr>
                    <a:xfrm>
                      <a:off x="0" y="0"/>
                      <a:ext cx="4844309" cy="4229971"/>
                    </a:xfrm>
                    <a:prstGeom prst="rect">
                      <a:avLst/>
                    </a:prstGeom>
                  </pic:spPr>
                </pic:pic>
              </a:graphicData>
            </a:graphic>
          </wp:inline>
        </w:drawing>
      </w:r>
    </w:p>
    <w:p w14:paraId="3E60C199" w14:textId="36444479" w:rsidR="00507AE6" w:rsidRDefault="00507AE6" w:rsidP="00507AE6">
      <w:pPr>
        <w:tabs>
          <w:tab w:val="left" w:pos="1440"/>
        </w:tabs>
        <w:jc w:val="both"/>
      </w:pPr>
      <w:r>
        <w:t xml:space="preserve">Football matches are broadcasted using multiple cameras positioned at various locations in the stadium on the pitch </w:t>
      </w:r>
      <w:commentRangeStart w:id="51"/>
      <w:r>
        <w:t>on off the pitch</w:t>
      </w:r>
      <w:commentRangeEnd w:id="51"/>
      <w:r w:rsidR="001D77D1">
        <w:rPr>
          <w:rStyle w:val="CommentReference"/>
        </w:rPr>
        <w:commentReference w:id="51"/>
      </w:r>
      <w:r>
        <w:t>.</w:t>
      </w:r>
    </w:p>
    <w:p w14:paraId="4F6FCEEA" w14:textId="2C90D30A" w:rsidR="00507AE6" w:rsidRDefault="005F0829" w:rsidP="006E4F27">
      <w:pPr>
        <w:tabs>
          <w:tab w:val="left" w:pos="1440"/>
        </w:tabs>
        <w:jc w:val="both"/>
      </w:pPr>
      <w:r>
        <w:t xml:space="preserve">A shot can be defined as a sequence of frames </w:t>
      </w:r>
      <w:r w:rsidR="009F0435">
        <w:t xml:space="preserve">recorded during a </w:t>
      </w:r>
      <w:r w:rsidR="003A70B6">
        <w:t>continuous motion of the camera</w:t>
      </w:r>
      <w:r w:rsidR="009375F9">
        <w:t xml:space="preserve"> </w:t>
      </w:r>
      <w:r w:rsidR="006E4F27">
        <w:t xml:space="preserve">so </w:t>
      </w:r>
      <w:r w:rsidR="003A70B6">
        <w:t xml:space="preserve"> </w:t>
      </w:r>
      <w:r w:rsidR="006E4F27">
        <w:t xml:space="preserve"> </w:t>
      </w:r>
      <w:r w:rsidR="00521431">
        <w:t>the</w:t>
      </w:r>
      <w:r w:rsidR="00507AE6">
        <w:t xml:space="preserve"> match will be </w:t>
      </w:r>
      <w:ins w:id="52" w:author="Magda Fayek" w:date="2019-12-06T20:29:00Z">
        <w:r w:rsidR="001D77D1">
          <w:t xml:space="preserve">represented by </w:t>
        </w:r>
      </w:ins>
      <w:r w:rsidR="00507AE6">
        <w:t>a sequence of shots</w:t>
      </w:r>
      <w:r w:rsidR="00B01AA0">
        <w:t xml:space="preserve"> from those cameras</w:t>
      </w:r>
      <w:ins w:id="53" w:author="Magda Fayek" w:date="2019-12-06T20:30:00Z">
        <w:r w:rsidR="001D77D1">
          <w:t>. Shots from different cameras will be separated.</w:t>
        </w:r>
      </w:ins>
      <w:ins w:id="54" w:author="Magda Fayek" w:date="2019-12-06T20:31:00Z">
        <w:r w:rsidR="001D77D1">
          <w:t xml:space="preserve"> </w:t>
        </w:r>
      </w:ins>
      <w:del w:id="55" w:author="Magda Fayek" w:date="2019-12-06T20:30:00Z">
        <w:r w:rsidR="00B01AA0" w:rsidDel="001D77D1">
          <w:delText xml:space="preserve"> </w:delText>
        </w:r>
        <w:r w:rsidR="00F55A2F" w:rsidDel="001D77D1">
          <w:delText xml:space="preserve">so we </w:delText>
        </w:r>
      </w:del>
      <w:del w:id="56" w:author="Magda Fayek" w:date="2019-12-06T20:31:00Z">
        <w:r w:rsidR="00F55A2F" w:rsidDel="001D77D1">
          <w:delText xml:space="preserve">intend to </w:delText>
        </w:r>
        <w:r w:rsidR="00F56B61" w:rsidDel="001D77D1">
          <w:delText>separate these shots</w:delText>
        </w:r>
        <w:r w:rsidR="00D064DA" w:rsidDel="001D77D1">
          <w:delText>.</w:delText>
        </w:r>
      </w:del>
    </w:p>
    <w:p w14:paraId="405566FD" w14:textId="022C9958" w:rsidR="00D064DA" w:rsidRDefault="00D10634" w:rsidP="00507AE6">
      <w:pPr>
        <w:tabs>
          <w:tab w:val="left" w:pos="1440"/>
        </w:tabs>
        <w:jc w:val="both"/>
      </w:pPr>
      <w:r>
        <w:t xml:space="preserve">But </w:t>
      </w:r>
      <w:r w:rsidR="00521431">
        <w:t>unfortunately,</w:t>
      </w:r>
      <w:r>
        <w:t xml:space="preserve"> the shot by </w:t>
      </w:r>
      <w:r w:rsidR="0060396D">
        <w:t>itself</w:t>
      </w:r>
      <w:r>
        <w:t xml:space="preserve"> gives </w:t>
      </w:r>
      <w:del w:id="57" w:author="Magda Fayek" w:date="2019-12-06T20:31:00Z">
        <w:r w:rsidR="0060396D" w:rsidDel="00FC641B">
          <w:delText xml:space="preserve">us </w:delText>
        </w:r>
      </w:del>
      <w:r>
        <w:t xml:space="preserve">little new information </w:t>
      </w:r>
      <w:r w:rsidR="00216862">
        <w:t xml:space="preserve">so video analysis </w:t>
      </w:r>
      <w:r w:rsidR="00082519">
        <w:t>on a shot</w:t>
      </w:r>
      <w:r w:rsidR="00776654">
        <w:t xml:space="preserve"> basis could no</w:t>
      </w:r>
      <w:r w:rsidR="00521431">
        <w:t>t</w:t>
      </w:r>
      <w:r w:rsidR="00776654">
        <w:t xml:space="preserve"> fully </w:t>
      </w:r>
      <w:del w:id="58" w:author="Magda Fayek" w:date="2019-12-06T20:31:00Z">
        <w:r w:rsidR="006C2488" w:rsidDel="00FC641B">
          <w:delText xml:space="preserve">use </w:delText>
        </w:r>
      </w:del>
      <w:ins w:id="59" w:author="Magda Fayek" w:date="2019-12-06T20:31:00Z">
        <w:r w:rsidR="00FC641B">
          <w:t xml:space="preserve">utilize </w:t>
        </w:r>
      </w:ins>
      <w:r w:rsidR="006C2488">
        <w:t>all the essential information in a soccer video.</w:t>
      </w:r>
    </w:p>
    <w:p w14:paraId="1CF84146" w14:textId="3A3C5DDC" w:rsidR="00996098" w:rsidRDefault="00DD5616" w:rsidP="00507AE6">
      <w:pPr>
        <w:tabs>
          <w:tab w:val="left" w:pos="1440"/>
        </w:tabs>
        <w:jc w:val="both"/>
      </w:pPr>
      <w:r>
        <w:t>So,</w:t>
      </w:r>
      <w:r w:rsidR="00996098">
        <w:t xml:space="preserve"> we solve this in the shot classification phase</w:t>
      </w:r>
      <w:r w:rsidR="00526BCC">
        <w:t>.</w:t>
      </w:r>
    </w:p>
    <w:p w14:paraId="64F1F261" w14:textId="30EC69ED" w:rsidR="00526BCC" w:rsidRDefault="00526BCC" w:rsidP="00507AE6">
      <w:pPr>
        <w:tabs>
          <w:tab w:val="left" w:pos="1440"/>
        </w:tabs>
        <w:jc w:val="both"/>
      </w:pPr>
    </w:p>
    <w:p w14:paraId="78A87825" w14:textId="7216157B" w:rsidR="00526BCC" w:rsidRDefault="00526BCC" w:rsidP="00507AE6">
      <w:pPr>
        <w:tabs>
          <w:tab w:val="left" w:pos="1440"/>
        </w:tabs>
        <w:jc w:val="both"/>
      </w:pPr>
    </w:p>
    <w:p w14:paraId="5442FB34" w14:textId="28ABECE8" w:rsidR="00526BCC" w:rsidRDefault="00526BCC" w:rsidP="00507AE6">
      <w:pPr>
        <w:tabs>
          <w:tab w:val="left" w:pos="1440"/>
        </w:tabs>
        <w:jc w:val="both"/>
      </w:pPr>
    </w:p>
    <w:p w14:paraId="7A3CBA61" w14:textId="3B1BC9D2" w:rsidR="00526BCC" w:rsidRPr="00DD5616" w:rsidRDefault="00AD7E9C" w:rsidP="00526BCC">
      <w:pPr>
        <w:pStyle w:val="ListParagraph"/>
        <w:numPr>
          <w:ilvl w:val="0"/>
          <w:numId w:val="1"/>
        </w:numPr>
        <w:tabs>
          <w:tab w:val="left" w:pos="1440"/>
        </w:tabs>
        <w:jc w:val="both"/>
        <w:rPr>
          <w:b/>
          <w:bCs/>
          <w:color w:val="0070C0"/>
          <w:sz w:val="32"/>
          <w:szCs w:val="32"/>
        </w:rPr>
      </w:pPr>
      <w:r w:rsidRPr="00DD5616">
        <w:rPr>
          <w:b/>
          <w:bCs/>
          <w:color w:val="0070C0"/>
          <w:sz w:val="32"/>
          <w:szCs w:val="32"/>
        </w:rPr>
        <w:t>Shot Classification Phase</w:t>
      </w:r>
    </w:p>
    <w:p w14:paraId="341A5F25" w14:textId="6EE39515" w:rsidR="00AD7E9C" w:rsidRPr="00AD7E9C" w:rsidRDefault="00AD7E9C" w:rsidP="00220A88">
      <w:pPr>
        <w:pStyle w:val="ListParagraph"/>
        <w:tabs>
          <w:tab w:val="left" w:pos="1440"/>
        </w:tabs>
        <w:ind w:left="0"/>
        <w:jc w:val="center"/>
        <w:rPr>
          <w:b/>
          <w:bCs/>
          <w:sz w:val="32"/>
          <w:szCs w:val="32"/>
        </w:rPr>
      </w:pPr>
      <w:r>
        <w:rPr>
          <w:b/>
          <w:bCs/>
          <w:noProof/>
          <w:sz w:val="32"/>
          <w:szCs w:val="32"/>
        </w:rPr>
        <w:drawing>
          <wp:inline distT="0" distB="0" distL="0" distR="0" wp14:anchorId="2BDB3CF1" wp14:editId="194814E3">
            <wp:extent cx="42957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tClas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4295775" cy="5438775"/>
                    </a:xfrm>
                    <a:prstGeom prst="rect">
                      <a:avLst/>
                    </a:prstGeom>
                  </pic:spPr>
                </pic:pic>
              </a:graphicData>
            </a:graphic>
          </wp:inline>
        </w:drawing>
      </w:r>
    </w:p>
    <w:p w14:paraId="568E289D" w14:textId="3765D24C" w:rsidR="006C2488" w:rsidRDefault="00AD7E9C" w:rsidP="00507AE6">
      <w:pPr>
        <w:tabs>
          <w:tab w:val="left" w:pos="1440"/>
        </w:tabs>
        <w:jc w:val="both"/>
      </w:pPr>
      <w:r>
        <w:t xml:space="preserve">We will try to classify each shot as </w:t>
      </w:r>
      <w:r w:rsidR="00220A88">
        <w:t xml:space="preserve">a long, </w:t>
      </w:r>
      <w:ins w:id="60" w:author="Magda Fayek" w:date="2019-12-06T20:33:00Z">
        <w:r w:rsidR="00FC641B">
          <w:t>m</w:t>
        </w:r>
      </w:ins>
      <w:del w:id="61" w:author="Magda Fayek" w:date="2019-12-06T20:33:00Z">
        <w:r w:rsidR="00220A88" w:rsidDel="00FC641B">
          <w:delText>M</w:delText>
        </w:r>
      </w:del>
      <w:r w:rsidR="00220A88">
        <w:t xml:space="preserve">edium, close-up or an Audience Shot </w:t>
      </w:r>
    </w:p>
    <w:p w14:paraId="08E05166" w14:textId="32160987" w:rsidR="00220A88" w:rsidRDefault="00220A88" w:rsidP="00507AE6">
      <w:pPr>
        <w:tabs>
          <w:tab w:val="left" w:pos="1440"/>
        </w:tabs>
        <w:jc w:val="both"/>
        <w:rPr>
          <w:i/>
          <w:iCs/>
          <w:noProof/>
        </w:rPr>
      </w:pPr>
      <w:r w:rsidRPr="00220A88">
        <w:rPr>
          <w:i/>
          <w:iCs/>
          <w:noProof/>
        </w:rPr>
        <w:drawing>
          <wp:inline distT="0" distB="0" distL="0" distR="0" wp14:anchorId="3187A911" wp14:editId="5F383BFE">
            <wp:extent cx="4696480" cy="119079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s.PNG"/>
                    <pic:cNvPicPr/>
                  </pic:nvPicPr>
                  <pic:blipFill>
                    <a:blip r:embed="rId13">
                      <a:extLst>
                        <a:ext uri="{28A0092B-C50C-407E-A947-70E740481C1C}">
                          <a14:useLocalDpi xmlns:a14="http://schemas.microsoft.com/office/drawing/2010/main" val="0"/>
                        </a:ext>
                      </a:extLst>
                    </a:blip>
                    <a:stretch>
                      <a:fillRect/>
                    </a:stretch>
                  </pic:blipFill>
                  <pic:spPr>
                    <a:xfrm>
                      <a:off x="0" y="0"/>
                      <a:ext cx="4696480" cy="1190791"/>
                    </a:xfrm>
                    <a:prstGeom prst="rect">
                      <a:avLst/>
                    </a:prstGeom>
                  </pic:spPr>
                </pic:pic>
              </a:graphicData>
            </a:graphic>
          </wp:inline>
        </w:drawing>
      </w:r>
    </w:p>
    <w:p w14:paraId="3FBC535C" w14:textId="77777777" w:rsidR="00063A6F" w:rsidRDefault="00063A6F" w:rsidP="00220A88">
      <w:pPr>
        <w:rPr>
          <w:noProof/>
        </w:rPr>
      </w:pPr>
      <w:r>
        <w:rPr>
          <w:noProof/>
        </w:rPr>
        <w:t>Also classify each shot as a play or break shot.</w:t>
      </w:r>
    </w:p>
    <w:p w14:paraId="5E09D15B" w14:textId="584181E7" w:rsidR="00063A6F" w:rsidRDefault="00063A6F" w:rsidP="00220A88">
      <w:pPr>
        <w:rPr>
          <w:noProof/>
        </w:rPr>
      </w:pPr>
      <w:r>
        <w:rPr>
          <w:noProof/>
        </w:rPr>
        <w:lastRenderedPageBreak/>
        <w:t xml:space="preserve">We are hoping to achieve this by extracting the grass </w:t>
      </w:r>
      <w:commentRangeStart w:id="62"/>
      <w:r>
        <w:rPr>
          <w:noProof/>
        </w:rPr>
        <w:t>dominan</w:t>
      </w:r>
      <w:ins w:id="63" w:author="Magda Fayek" w:date="2019-12-06T20:34:00Z">
        <w:r w:rsidR="00FC641B">
          <w:rPr>
            <w:noProof/>
          </w:rPr>
          <w:t>ce</w:t>
        </w:r>
        <w:commentRangeEnd w:id="62"/>
        <w:r w:rsidR="00FC641B">
          <w:rPr>
            <w:rStyle w:val="CommentReference"/>
          </w:rPr>
          <w:commentReference w:id="62"/>
        </w:r>
        <w:r w:rsidR="00FC641B">
          <w:rPr>
            <w:noProof/>
          </w:rPr>
          <w:t xml:space="preserve"> </w:t>
        </w:r>
      </w:ins>
      <w:del w:id="65" w:author="Magda Fayek" w:date="2019-12-06T20:34:00Z">
        <w:r w:rsidDel="00FC641B">
          <w:rPr>
            <w:noProof/>
          </w:rPr>
          <w:delText xml:space="preserve">t </w:delText>
        </w:r>
      </w:del>
      <w:r>
        <w:rPr>
          <w:noProof/>
        </w:rPr>
        <w:t>color of the frame.</w:t>
      </w:r>
    </w:p>
    <w:p w14:paraId="6937EBB2" w14:textId="77777777" w:rsidR="00063A6F" w:rsidRDefault="00063A6F" w:rsidP="00220A88">
      <w:pPr>
        <w:rPr>
          <w:noProof/>
        </w:rPr>
      </w:pPr>
    </w:p>
    <w:p w14:paraId="12EF7277" w14:textId="6A3006D1" w:rsidR="00220A88" w:rsidRPr="00DD5616" w:rsidRDefault="00063A6F" w:rsidP="00063A6F">
      <w:pPr>
        <w:pStyle w:val="ListParagraph"/>
        <w:numPr>
          <w:ilvl w:val="0"/>
          <w:numId w:val="1"/>
        </w:numPr>
        <w:ind w:left="360"/>
        <w:rPr>
          <w:b/>
          <w:bCs/>
          <w:color w:val="0070C0"/>
          <w:sz w:val="32"/>
          <w:szCs w:val="32"/>
        </w:rPr>
      </w:pPr>
      <w:r w:rsidRPr="00DD5616">
        <w:rPr>
          <w:b/>
          <w:bCs/>
          <w:color w:val="0070C0"/>
          <w:sz w:val="32"/>
          <w:szCs w:val="32"/>
        </w:rPr>
        <w:t>Excitement Event Detection Phase</w:t>
      </w:r>
    </w:p>
    <w:p w14:paraId="4F827B55" w14:textId="715E751C" w:rsidR="00063A6F" w:rsidRDefault="00063A6F" w:rsidP="00063A6F">
      <w:pPr>
        <w:pStyle w:val="ListParagraph"/>
        <w:ind w:left="0"/>
        <w:jc w:val="center"/>
        <w:rPr>
          <w:b/>
          <w:bCs/>
          <w:sz w:val="32"/>
          <w:szCs w:val="32"/>
        </w:rPr>
      </w:pPr>
      <w:r>
        <w:rPr>
          <w:b/>
          <w:bCs/>
          <w:noProof/>
          <w:sz w:val="32"/>
          <w:szCs w:val="32"/>
        </w:rPr>
        <w:drawing>
          <wp:inline distT="0" distB="0" distL="0" distR="0" wp14:anchorId="2BF27745" wp14:editId="0FA15196">
            <wp:extent cx="534352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itementEventDetection.png"/>
                    <pic:cNvPicPr/>
                  </pic:nvPicPr>
                  <pic:blipFill>
                    <a:blip r:embed="rId14">
                      <a:extLst>
                        <a:ext uri="{28A0092B-C50C-407E-A947-70E740481C1C}">
                          <a14:useLocalDpi xmlns:a14="http://schemas.microsoft.com/office/drawing/2010/main" val="0"/>
                        </a:ext>
                      </a:extLst>
                    </a:blip>
                    <a:stretch>
                      <a:fillRect/>
                    </a:stretch>
                  </pic:blipFill>
                  <pic:spPr>
                    <a:xfrm>
                      <a:off x="0" y="0"/>
                      <a:ext cx="5343525" cy="2390775"/>
                    </a:xfrm>
                    <a:prstGeom prst="rect">
                      <a:avLst/>
                    </a:prstGeom>
                  </pic:spPr>
                </pic:pic>
              </a:graphicData>
            </a:graphic>
          </wp:inline>
        </w:drawing>
      </w:r>
    </w:p>
    <w:p w14:paraId="4FBFA882" w14:textId="4AAE9E95" w:rsidR="00063A6F" w:rsidRDefault="00063A6F" w:rsidP="00063A6F">
      <w:r>
        <w:t xml:space="preserve">In this phase </w:t>
      </w:r>
      <w:del w:id="66" w:author="Magda Fayek" w:date="2019-12-06T20:36:00Z">
        <w:r w:rsidDel="00FC641B">
          <w:delText xml:space="preserve">we will try to detect </w:delText>
        </w:r>
      </w:del>
      <w:r>
        <w:t xml:space="preserve">the scoreboard in the top left corner of the frame </w:t>
      </w:r>
      <w:ins w:id="67" w:author="Magda Fayek" w:date="2019-12-06T20:36:00Z">
        <w:r w:rsidR="00FC641B">
          <w:t xml:space="preserve">will be detect. </w:t>
        </w:r>
      </w:ins>
      <w:del w:id="68" w:author="Magda Fayek" w:date="2019-12-06T20:37:00Z">
        <w:r w:rsidDel="00FC641B">
          <w:delText xml:space="preserve">by using svm classifier or </w:delText>
        </w:r>
      </w:del>
      <w:ins w:id="69" w:author="Magda Fayek" w:date="2019-12-06T20:37:00Z">
        <w:r w:rsidR="00FC641B">
          <w:t>I</w:t>
        </w:r>
      </w:ins>
      <w:del w:id="70" w:author="Magda Fayek" w:date="2019-12-06T20:37:00Z">
        <w:r w:rsidDel="00FC641B">
          <w:delText>i</w:delText>
        </w:r>
      </w:del>
      <w:r>
        <w:t xml:space="preserve">mage processing techniques such as border detection </w:t>
      </w:r>
      <w:ins w:id="71" w:author="Magda Fayek" w:date="2019-12-06T20:37:00Z">
        <w:r w:rsidR="00FC641B">
          <w:t xml:space="preserve">to </w:t>
        </w:r>
      </w:ins>
      <w:del w:id="72" w:author="Magda Fayek" w:date="2019-12-06T20:37:00Z">
        <w:r w:rsidDel="00FC641B">
          <w:delText>an</w:delText>
        </w:r>
      </w:del>
      <w:r>
        <w:t xml:space="preserve"> extract the score for scoreboard and detect goals if the score changes</w:t>
      </w:r>
    </w:p>
    <w:p w14:paraId="0690EB47" w14:textId="396D0C89" w:rsidR="00063A6F" w:rsidRDefault="00063A6F" w:rsidP="00063A6F">
      <w:r>
        <w:t xml:space="preserve">Also detecting the goal posts and net and testing the audio loudness will </w:t>
      </w:r>
      <w:del w:id="73" w:author="Magda Fayek" w:date="2019-12-06T20:38:00Z">
        <w:r w:rsidDel="00FC641B">
          <w:delText>help us</w:delText>
        </w:r>
      </w:del>
      <w:ins w:id="74" w:author="Magda Fayek" w:date="2019-12-06T20:38:00Z">
        <w:r w:rsidR="00FC641B">
          <w:t xml:space="preserve">be used a </w:t>
        </w:r>
        <w:proofErr w:type="spellStart"/>
        <w:r w:rsidR="00FC641B">
          <w:t>saddtitional</w:t>
        </w:r>
        <w:proofErr w:type="spellEnd"/>
        <w:r w:rsidR="00FC641B">
          <w:t xml:space="preserve"> features to detect</w:t>
        </w:r>
      </w:ins>
      <w:r>
        <w:t xml:space="preserve"> if there is goal.</w:t>
      </w:r>
    </w:p>
    <w:p w14:paraId="3EB7321E" w14:textId="3FDA95D3" w:rsidR="00063A6F" w:rsidRPr="00DD5616" w:rsidRDefault="00063A6F" w:rsidP="00063A6F">
      <w:pPr>
        <w:pStyle w:val="ListParagraph"/>
        <w:numPr>
          <w:ilvl w:val="0"/>
          <w:numId w:val="1"/>
        </w:numPr>
        <w:ind w:left="270"/>
        <w:rPr>
          <w:b/>
          <w:bCs/>
          <w:color w:val="0070C0"/>
          <w:sz w:val="32"/>
          <w:szCs w:val="32"/>
        </w:rPr>
      </w:pPr>
      <w:r w:rsidRPr="00DD5616">
        <w:rPr>
          <w:b/>
          <w:bCs/>
          <w:color w:val="0070C0"/>
          <w:sz w:val="32"/>
          <w:szCs w:val="32"/>
        </w:rPr>
        <w:t>Replay Detection phase</w:t>
      </w:r>
    </w:p>
    <w:p w14:paraId="3FB286FC" w14:textId="31D4CEE3" w:rsidR="00063A6F" w:rsidRDefault="00063A6F" w:rsidP="00063A6F">
      <w:pPr>
        <w:pStyle w:val="ListParagraph"/>
        <w:ind w:left="270"/>
        <w:rPr>
          <w:b/>
          <w:bCs/>
          <w:noProof/>
          <w:sz w:val="32"/>
          <w:szCs w:val="32"/>
        </w:rPr>
      </w:pPr>
      <w:r>
        <w:rPr>
          <w:b/>
          <w:bCs/>
          <w:noProof/>
          <w:sz w:val="32"/>
          <w:szCs w:val="32"/>
        </w:rPr>
        <w:drawing>
          <wp:inline distT="0" distB="0" distL="0" distR="0" wp14:anchorId="58CD48FA" wp14:editId="666AFF66">
            <wp:extent cx="4581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ayDetection.png"/>
                    <pic:cNvPicPr/>
                  </pic:nvPicPr>
                  <pic:blipFill>
                    <a:blip r:embed="rId15">
                      <a:extLst>
                        <a:ext uri="{28A0092B-C50C-407E-A947-70E740481C1C}">
                          <a14:useLocalDpi xmlns:a14="http://schemas.microsoft.com/office/drawing/2010/main" val="0"/>
                        </a:ext>
                      </a:extLst>
                    </a:blip>
                    <a:stretch>
                      <a:fillRect/>
                    </a:stretch>
                  </pic:blipFill>
                  <pic:spPr>
                    <a:xfrm>
                      <a:off x="0" y="0"/>
                      <a:ext cx="4581525" cy="2676525"/>
                    </a:xfrm>
                    <a:prstGeom prst="rect">
                      <a:avLst/>
                    </a:prstGeom>
                  </pic:spPr>
                </pic:pic>
              </a:graphicData>
            </a:graphic>
          </wp:inline>
        </w:drawing>
      </w:r>
    </w:p>
    <w:p w14:paraId="4C11A458" w14:textId="6377AF48" w:rsidR="00063A6F" w:rsidRDefault="00063A6F" w:rsidP="00063A6F">
      <w:pPr>
        <w:rPr>
          <w:noProof/>
          <w:sz w:val="24"/>
          <w:szCs w:val="24"/>
        </w:rPr>
      </w:pPr>
      <w:r w:rsidRPr="00063A6F">
        <w:rPr>
          <w:noProof/>
          <w:sz w:val="24"/>
          <w:szCs w:val="24"/>
        </w:rPr>
        <w:t>Before a replay occurs a logo appears on the screen as a transiton between the live feed and the replay</w:t>
      </w:r>
      <w:r>
        <w:rPr>
          <w:noProof/>
          <w:sz w:val="24"/>
          <w:szCs w:val="24"/>
        </w:rPr>
        <w:t>.</w:t>
      </w:r>
    </w:p>
    <w:p w14:paraId="681A5E03" w14:textId="49E2441E" w:rsidR="00063A6F" w:rsidRDefault="00063A6F" w:rsidP="00063A6F">
      <w:pPr>
        <w:rPr>
          <w:noProof/>
          <w:sz w:val="24"/>
          <w:szCs w:val="24"/>
        </w:rPr>
      </w:pPr>
      <w:r>
        <w:rPr>
          <w:noProof/>
          <w:sz w:val="24"/>
          <w:szCs w:val="24"/>
        </w:rPr>
        <w:lastRenderedPageBreak/>
        <w:t xml:space="preserve">In this phase we want to detect that logo to detect the replays because </w:t>
      </w:r>
      <w:del w:id="75" w:author="Magda Fayek" w:date="2019-12-06T20:39:00Z">
        <w:r w:rsidDel="00F12B09">
          <w:rPr>
            <w:noProof/>
            <w:sz w:val="24"/>
            <w:szCs w:val="24"/>
          </w:rPr>
          <w:delText xml:space="preserve">of course </w:delText>
        </w:r>
      </w:del>
      <w:r>
        <w:rPr>
          <w:noProof/>
          <w:sz w:val="24"/>
          <w:szCs w:val="24"/>
        </w:rPr>
        <w:t xml:space="preserve">replays are </w:t>
      </w:r>
      <w:ins w:id="76" w:author="Magda Fayek" w:date="2019-12-06T20:39:00Z">
        <w:r w:rsidR="00F12B09">
          <w:rPr>
            <w:noProof/>
            <w:sz w:val="24"/>
            <w:szCs w:val="24"/>
          </w:rPr>
          <w:t xml:space="preserve">obviously </w:t>
        </w:r>
      </w:ins>
      <w:r>
        <w:rPr>
          <w:noProof/>
          <w:sz w:val="24"/>
          <w:szCs w:val="24"/>
        </w:rPr>
        <w:t xml:space="preserve">an important highlight of the match </w:t>
      </w:r>
    </w:p>
    <w:p w14:paraId="5FEAD1BE" w14:textId="4E7D5418" w:rsidR="00063A6F" w:rsidRDefault="00063A6F" w:rsidP="00063A6F">
      <w:pPr>
        <w:rPr>
          <w:noProof/>
          <w:sz w:val="24"/>
          <w:szCs w:val="24"/>
        </w:rPr>
      </w:pPr>
    </w:p>
    <w:p w14:paraId="3227B9AA" w14:textId="1ABB0502" w:rsidR="00063A6F" w:rsidRPr="00DD5616" w:rsidRDefault="00063A6F" w:rsidP="00063A6F">
      <w:pPr>
        <w:pStyle w:val="ListParagraph"/>
        <w:numPr>
          <w:ilvl w:val="0"/>
          <w:numId w:val="1"/>
        </w:numPr>
        <w:rPr>
          <w:color w:val="0070C0"/>
          <w:sz w:val="32"/>
          <w:szCs w:val="32"/>
        </w:rPr>
      </w:pPr>
      <w:r w:rsidRPr="00DD5616">
        <w:rPr>
          <w:b/>
          <w:bCs/>
          <w:noProof/>
          <w:color w:val="0070C0"/>
          <w:sz w:val="32"/>
          <w:szCs w:val="32"/>
        </w:rPr>
        <w:t>Event Detection And Summarization Phase</w:t>
      </w:r>
      <w:r w:rsidRPr="00DD5616">
        <w:rPr>
          <w:color w:val="0070C0"/>
          <w:sz w:val="32"/>
          <w:szCs w:val="32"/>
        </w:rPr>
        <w:t xml:space="preserve"> </w:t>
      </w:r>
    </w:p>
    <w:p w14:paraId="13BBDC85" w14:textId="352AB9B3" w:rsidR="005F3FD6" w:rsidRPr="005F3FD6" w:rsidRDefault="005F3FD6" w:rsidP="005F3FD6">
      <w:pPr>
        <w:pStyle w:val="ListParagraph"/>
        <w:rPr>
          <w:sz w:val="24"/>
          <w:szCs w:val="24"/>
        </w:rPr>
      </w:pPr>
      <w:r w:rsidRPr="005F3FD6">
        <w:rPr>
          <w:sz w:val="24"/>
          <w:szCs w:val="24"/>
        </w:rPr>
        <w:t xml:space="preserve">In this phase we will use the output of the previous phases and examine the order of the consecutive shots and using </w:t>
      </w:r>
      <w:commentRangeStart w:id="77"/>
      <w:r w:rsidRPr="005F3FD6">
        <w:rPr>
          <w:sz w:val="24"/>
          <w:szCs w:val="24"/>
        </w:rPr>
        <w:t xml:space="preserve">that order </w:t>
      </w:r>
      <w:commentRangeEnd w:id="77"/>
      <w:r w:rsidR="005C4F55">
        <w:rPr>
          <w:rStyle w:val="CommentReference"/>
        </w:rPr>
        <w:commentReference w:id="77"/>
      </w:r>
      <w:r w:rsidRPr="005F3FD6">
        <w:rPr>
          <w:sz w:val="24"/>
          <w:szCs w:val="24"/>
        </w:rPr>
        <w:t>we’ll conclude if it is a highlight or not.</w:t>
      </w:r>
    </w:p>
    <w:p w14:paraId="4322D6C8" w14:textId="2A967D77" w:rsidR="005F3FD6" w:rsidRDefault="005F3FD6" w:rsidP="005F3FD6">
      <w:pPr>
        <w:pStyle w:val="ListParagraph"/>
        <w:rPr>
          <w:sz w:val="32"/>
          <w:szCs w:val="32"/>
        </w:rPr>
      </w:pPr>
    </w:p>
    <w:p w14:paraId="6A580AA8" w14:textId="07FD70B2" w:rsidR="005F3FD6" w:rsidRDefault="005F3FD6" w:rsidP="005F3FD6">
      <w:pPr>
        <w:pStyle w:val="ListParagraph"/>
        <w:rPr>
          <w:sz w:val="32"/>
          <w:szCs w:val="32"/>
        </w:rPr>
      </w:pPr>
      <w:r>
        <w:rPr>
          <w:sz w:val="32"/>
          <w:szCs w:val="32"/>
        </w:rPr>
        <w:t xml:space="preserve">Example:  when a goal is scored </w:t>
      </w:r>
      <w:r>
        <w:rPr>
          <w:noProof/>
          <w:sz w:val="32"/>
          <w:szCs w:val="32"/>
        </w:rPr>
        <w:drawing>
          <wp:inline distT="0" distB="0" distL="0" distR="0" wp14:anchorId="20D923FF" wp14:editId="76B1B209">
            <wp:extent cx="4467849" cy="13527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al shots.PNG"/>
                    <pic:cNvPicPr/>
                  </pic:nvPicPr>
                  <pic:blipFill>
                    <a:blip r:embed="rId16">
                      <a:extLst>
                        <a:ext uri="{28A0092B-C50C-407E-A947-70E740481C1C}">
                          <a14:useLocalDpi xmlns:a14="http://schemas.microsoft.com/office/drawing/2010/main" val="0"/>
                        </a:ext>
                      </a:extLst>
                    </a:blip>
                    <a:stretch>
                      <a:fillRect/>
                    </a:stretch>
                  </pic:blipFill>
                  <pic:spPr>
                    <a:xfrm>
                      <a:off x="0" y="0"/>
                      <a:ext cx="4467849" cy="1352739"/>
                    </a:xfrm>
                    <a:prstGeom prst="rect">
                      <a:avLst/>
                    </a:prstGeom>
                  </pic:spPr>
                </pic:pic>
              </a:graphicData>
            </a:graphic>
          </wp:inline>
        </w:drawing>
      </w:r>
    </w:p>
    <w:p w14:paraId="5F5105FA" w14:textId="7B815033" w:rsidR="005F3FD6" w:rsidRDefault="005F3FD6" w:rsidP="005F3FD6">
      <w:pPr>
        <w:pStyle w:val="ListParagraph"/>
        <w:rPr>
          <w:sz w:val="32"/>
          <w:szCs w:val="32"/>
        </w:rPr>
      </w:pPr>
      <w:r>
        <w:rPr>
          <w:sz w:val="32"/>
          <w:szCs w:val="32"/>
        </w:rPr>
        <w:t xml:space="preserve">        Long view                Close up                 Audience </w:t>
      </w:r>
    </w:p>
    <w:p w14:paraId="13AA4432" w14:textId="77777777" w:rsidR="005F3FD6" w:rsidRDefault="005F3FD6" w:rsidP="005F3FD6">
      <w:pPr>
        <w:rPr>
          <w:sz w:val="32"/>
          <w:szCs w:val="32"/>
        </w:rPr>
      </w:pPr>
    </w:p>
    <w:p w14:paraId="526DCD32" w14:textId="77777777" w:rsidR="005F3FD6" w:rsidRDefault="005F3FD6" w:rsidP="005F3FD6">
      <w:pPr>
        <w:rPr>
          <w:sz w:val="32"/>
          <w:szCs w:val="32"/>
        </w:rPr>
      </w:pPr>
    </w:p>
    <w:p w14:paraId="34C1C5FF" w14:textId="77777777" w:rsidR="005F3FD6" w:rsidRDefault="005F3FD6" w:rsidP="005F3FD6">
      <w:pPr>
        <w:rPr>
          <w:sz w:val="32"/>
          <w:szCs w:val="32"/>
        </w:rPr>
      </w:pPr>
    </w:p>
    <w:p w14:paraId="07D1494A" w14:textId="77777777" w:rsidR="005F3FD6" w:rsidRDefault="005F3FD6" w:rsidP="005F3FD6">
      <w:pPr>
        <w:rPr>
          <w:sz w:val="32"/>
          <w:szCs w:val="32"/>
        </w:rPr>
      </w:pPr>
    </w:p>
    <w:p w14:paraId="15A7E87B" w14:textId="77777777" w:rsidR="005F3FD6" w:rsidRDefault="005F3FD6" w:rsidP="005F3FD6">
      <w:pPr>
        <w:rPr>
          <w:sz w:val="32"/>
          <w:szCs w:val="32"/>
        </w:rPr>
      </w:pPr>
    </w:p>
    <w:p w14:paraId="22FBD60A" w14:textId="77777777" w:rsidR="005F3FD6" w:rsidRDefault="005F3FD6" w:rsidP="005F3FD6">
      <w:pPr>
        <w:rPr>
          <w:sz w:val="32"/>
          <w:szCs w:val="32"/>
        </w:rPr>
      </w:pPr>
    </w:p>
    <w:p w14:paraId="1A39A8B3" w14:textId="77777777" w:rsidR="005F3FD6" w:rsidRDefault="005F3FD6" w:rsidP="005F3FD6">
      <w:pPr>
        <w:rPr>
          <w:sz w:val="32"/>
          <w:szCs w:val="32"/>
        </w:rPr>
      </w:pPr>
    </w:p>
    <w:p w14:paraId="57F18DEC" w14:textId="77777777" w:rsidR="005F3FD6" w:rsidRDefault="005F3FD6" w:rsidP="005F3FD6">
      <w:pPr>
        <w:rPr>
          <w:sz w:val="32"/>
          <w:szCs w:val="32"/>
        </w:rPr>
      </w:pPr>
    </w:p>
    <w:p w14:paraId="37B43308" w14:textId="77777777" w:rsidR="005F3FD6" w:rsidRDefault="005F3FD6" w:rsidP="005F3FD6">
      <w:pPr>
        <w:rPr>
          <w:sz w:val="32"/>
          <w:szCs w:val="32"/>
        </w:rPr>
      </w:pPr>
    </w:p>
    <w:p w14:paraId="59AD26DB" w14:textId="77777777" w:rsidR="005F3FD6" w:rsidRDefault="005F3FD6" w:rsidP="005F3FD6">
      <w:pPr>
        <w:rPr>
          <w:sz w:val="32"/>
          <w:szCs w:val="32"/>
        </w:rPr>
      </w:pPr>
    </w:p>
    <w:p w14:paraId="5E1E014C" w14:textId="77777777" w:rsidR="005F3FD6" w:rsidRDefault="005F3FD6" w:rsidP="005F3FD6">
      <w:pPr>
        <w:rPr>
          <w:sz w:val="32"/>
          <w:szCs w:val="32"/>
        </w:rPr>
      </w:pPr>
    </w:p>
    <w:p w14:paraId="41B8B74E" w14:textId="77777777" w:rsidR="00DD5616" w:rsidRDefault="00DD5616" w:rsidP="005F3FD6">
      <w:pPr>
        <w:rPr>
          <w:sz w:val="32"/>
          <w:szCs w:val="32"/>
        </w:rPr>
      </w:pPr>
    </w:p>
    <w:p w14:paraId="7A69A363" w14:textId="449CE451" w:rsidR="005F3FD6" w:rsidRDefault="005F3FD6" w:rsidP="005F3FD6">
      <w:pPr>
        <w:rPr>
          <w:sz w:val="32"/>
          <w:szCs w:val="32"/>
        </w:rPr>
      </w:pPr>
      <w:r>
        <w:rPr>
          <w:sz w:val="32"/>
          <w:szCs w:val="32"/>
        </w:rPr>
        <w:lastRenderedPageBreak/>
        <w:t xml:space="preserve">After finishing all the </w:t>
      </w:r>
      <w:r w:rsidR="003B5B89">
        <w:rPr>
          <w:sz w:val="32"/>
          <w:szCs w:val="32"/>
        </w:rPr>
        <w:t>phases,</w:t>
      </w:r>
      <w:r>
        <w:rPr>
          <w:sz w:val="32"/>
          <w:szCs w:val="32"/>
        </w:rPr>
        <w:t xml:space="preserve"> </w:t>
      </w:r>
      <w:r w:rsidR="003B5B89">
        <w:rPr>
          <w:sz w:val="32"/>
          <w:szCs w:val="32"/>
        </w:rPr>
        <w:t xml:space="preserve">the highlight video will be available on the </w:t>
      </w:r>
      <w:r w:rsidR="00DD5616">
        <w:rPr>
          <w:sz w:val="32"/>
          <w:szCs w:val="32"/>
        </w:rPr>
        <w:t>website (</w:t>
      </w:r>
      <w:r w:rsidR="0070045F">
        <w:rPr>
          <w:sz w:val="32"/>
          <w:szCs w:val="32"/>
          <w:lang w:bidi="ar-EG"/>
        </w:rPr>
        <w:t>La</w:t>
      </w:r>
      <w:r w:rsidR="0070045F">
        <w:rPr>
          <w:rFonts w:hint="cs"/>
          <w:sz w:val="32"/>
          <w:szCs w:val="32"/>
          <w:rtl/>
          <w:lang w:bidi="ar-EG"/>
        </w:rPr>
        <w:t>خ</w:t>
      </w:r>
      <w:r w:rsidR="0070045F">
        <w:rPr>
          <w:sz w:val="32"/>
          <w:szCs w:val="32"/>
          <w:lang w:bidi="ar-EG"/>
        </w:rPr>
        <w:t>sly</w:t>
      </w:r>
      <w:r w:rsidR="0070045F">
        <w:rPr>
          <w:sz w:val="32"/>
          <w:szCs w:val="32"/>
        </w:rPr>
        <w:t>)</w:t>
      </w:r>
      <w:r w:rsidR="003B5B89">
        <w:rPr>
          <w:sz w:val="32"/>
          <w:szCs w:val="32"/>
        </w:rPr>
        <w:t xml:space="preserve"> for the user to view</w:t>
      </w:r>
      <w:del w:id="78" w:author="Magda Fayek" w:date="2019-12-06T20:42:00Z">
        <w:r w:rsidR="003B5B89" w:rsidDel="005C4F55">
          <w:rPr>
            <w:sz w:val="32"/>
            <w:szCs w:val="32"/>
          </w:rPr>
          <w:delText xml:space="preserve"> it</w:delText>
        </w:r>
      </w:del>
      <w:r w:rsidR="0070045F">
        <w:rPr>
          <w:sz w:val="32"/>
          <w:szCs w:val="32"/>
        </w:rPr>
        <w:t>.</w:t>
      </w:r>
    </w:p>
    <w:p w14:paraId="0A0A74C9" w14:textId="205F6B2A" w:rsidR="003B5B89" w:rsidRPr="00DD5616" w:rsidRDefault="003B5B89" w:rsidP="005F3FD6">
      <w:pPr>
        <w:rPr>
          <w:b/>
          <w:bCs/>
          <w:color w:val="0070C0"/>
          <w:sz w:val="32"/>
          <w:szCs w:val="32"/>
        </w:rPr>
      </w:pPr>
      <w:r w:rsidRPr="00DD5616">
        <w:rPr>
          <w:b/>
          <w:bCs/>
          <w:color w:val="0070C0"/>
          <w:sz w:val="32"/>
          <w:szCs w:val="32"/>
        </w:rPr>
        <w:t xml:space="preserve">User interactions with the </w:t>
      </w:r>
      <w:commentRangeStart w:id="79"/>
      <w:r w:rsidRPr="00DD5616">
        <w:rPr>
          <w:b/>
          <w:bCs/>
          <w:color w:val="0070C0"/>
          <w:sz w:val="32"/>
          <w:szCs w:val="32"/>
        </w:rPr>
        <w:t>website</w:t>
      </w:r>
      <w:commentRangeEnd w:id="79"/>
      <w:r w:rsidR="005C4F55">
        <w:rPr>
          <w:rStyle w:val="CommentReference"/>
        </w:rPr>
        <w:commentReference w:id="79"/>
      </w:r>
      <w:r w:rsidRPr="00DD5616">
        <w:rPr>
          <w:b/>
          <w:bCs/>
          <w:color w:val="0070C0"/>
          <w:sz w:val="32"/>
          <w:szCs w:val="32"/>
        </w:rPr>
        <w:t xml:space="preserve"> </w:t>
      </w:r>
    </w:p>
    <w:p w14:paraId="079EF065" w14:textId="79057041" w:rsidR="003B5B89" w:rsidRPr="005F3FD6" w:rsidRDefault="003B5B89" w:rsidP="005F3FD6">
      <w:pPr>
        <w:rPr>
          <w:sz w:val="32"/>
          <w:szCs w:val="32"/>
        </w:rPr>
      </w:pPr>
      <w:r>
        <w:rPr>
          <w:noProof/>
          <w:sz w:val="32"/>
          <w:szCs w:val="32"/>
        </w:rPr>
        <w:drawing>
          <wp:inline distT="0" distB="0" distL="0" distR="0" wp14:anchorId="60B072E9" wp14:editId="0D38525E">
            <wp:extent cx="5943600" cy="6816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816090"/>
                    </a:xfrm>
                    <a:prstGeom prst="rect">
                      <a:avLst/>
                    </a:prstGeom>
                  </pic:spPr>
                </pic:pic>
              </a:graphicData>
            </a:graphic>
          </wp:inline>
        </w:drawing>
      </w:r>
    </w:p>
    <w:sectPr w:rsidR="003B5B89" w:rsidRPr="005F3FD6" w:rsidSect="0070045F">
      <w:pgSz w:w="12240" w:h="15840"/>
      <w:pgMar w:top="1440" w:right="1440" w:bottom="1440" w:left="1440" w:header="720" w:footer="720" w:gutter="0"/>
      <w:pgBorders w:offsetFrom="page">
        <w:top w:val="double" w:sz="4" w:space="24" w:color="0070C0" w:shadow="1"/>
        <w:left w:val="double" w:sz="4" w:space="24" w:color="0070C0" w:shadow="1"/>
        <w:bottom w:val="double" w:sz="4" w:space="24" w:color="0070C0" w:shadow="1"/>
        <w:right w:val="double" w:sz="4" w:space="24" w:color="0070C0" w:shadow="1"/>
      </w:pgBorder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Magda Fayek" w:date="2019-12-05T09:32:00Z" w:initials="MF">
    <w:p w14:paraId="35BA388E" w14:textId="6D7359F7" w:rsidR="00F12B09" w:rsidRDefault="00F12B09">
      <w:pPr>
        <w:pStyle w:val="CommentText"/>
      </w:pPr>
      <w:ins w:id="27" w:author="Magda Fayek" w:date="2019-12-05T09:31:00Z">
        <w:r>
          <w:rPr>
            <w:rStyle w:val="CommentReference"/>
          </w:rPr>
          <w:annotationRef/>
        </w:r>
      </w:ins>
      <w:r>
        <w:t>No I, we, our …… in technical writing</w:t>
      </w:r>
    </w:p>
  </w:comment>
  <w:comment w:id="45" w:author="Magda Fayek" w:date="2019-12-06T20:26:00Z" w:initials="MF">
    <w:p w14:paraId="6CA7182E" w14:textId="76CFE9E9" w:rsidR="00F12B09" w:rsidRDefault="00F12B09">
      <w:pPr>
        <w:pStyle w:val="CommentText"/>
      </w:pPr>
      <w:r>
        <w:rPr>
          <w:rStyle w:val="CommentReference"/>
        </w:rPr>
        <w:annotationRef/>
      </w:r>
      <w:proofErr w:type="gramStart"/>
      <w:r>
        <w:t>what</w:t>
      </w:r>
      <w:proofErr w:type="gramEnd"/>
      <w:r>
        <w:t xml:space="preserve"> for?</w:t>
      </w:r>
    </w:p>
  </w:comment>
  <w:comment w:id="50" w:author="Magda Fayek" w:date="2019-12-06T20:32:00Z" w:initials="MF">
    <w:p w14:paraId="040366C4" w14:textId="7A9EC12D" w:rsidR="00F12B09" w:rsidRDefault="00F12B09">
      <w:pPr>
        <w:pStyle w:val="CommentText"/>
      </w:pPr>
      <w:r>
        <w:rPr>
          <w:rStyle w:val="CommentReference"/>
        </w:rPr>
        <w:annotationRef/>
      </w:r>
      <w:r>
        <w:t>What do u mean by boundary?</w:t>
      </w:r>
    </w:p>
  </w:comment>
  <w:comment w:id="51" w:author="Magda Fayek" w:date="2019-12-06T20:28:00Z" w:initials="MF">
    <w:p w14:paraId="06691C32" w14:textId="79331462" w:rsidR="00F12B09" w:rsidRDefault="00F12B09">
      <w:pPr>
        <w:pStyle w:val="CommentText"/>
      </w:pPr>
      <w:r>
        <w:rPr>
          <w:rStyle w:val="CommentReference"/>
        </w:rPr>
        <w:annotationRef/>
      </w:r>
      <w:r>
        <w:t>??</w:t>
      </w:r>
    </w:p>
  </w:comment>
  <w:comment w:id="62" w:author="Magda Fayek" w:date="2019-12-06T20:35:00Z" w:initials="MF">
    <w:p w14:paraId="64216204" w14:textId="550089D7" w:rsidR="00F12B09" w:rsidRDefault="00F12B09">
      <w:pPr>
        <w:pStyle w:val="CommentText"/>
      </w:pPr>
      <w:ins w:id="64" w:author="Magda Fayek" w:date="2019-12-06T20:34:00Z">
        <w:r>
          <w:rPr>
            <w:rStyle w:val="CommentReference"/>
          </w:rPr>
          <w:annotationRef/>
        </w:r>
      </w:ins>
      <w:proofErr w:type="gramStart"/>
      <w:r>
        <w:t>cannot</w:t>
      </w:r>
      <w:proofErr w:type="gramEnd"/>
      <w:r>
        <w:t xml:space="preserve"> c that these could differentiate between </w:t>
      </w:r>
      <w:proofErr w:type="spellStart"/>
      <w:r>
        <w:t>foto</w:t>
      </w:r>
      <w:proofErr w:type="spellEnd"/>
      <w:r>
        <w:t xml:space="preserve"> 2 and 3</w:t>
      </w:r>
    </w:p>
  </w:comment>
  <w:comment w:id="77" w:author="Magda Fayek" w:date="2019-12-06T20:41:00Z" w:initials="MF">
    <w:p w14:paraId="2AE63EFA" w14:textId="5E22425D" w:rsidR="005C4F55" w:rsidRDefault="005C4F55">
      <w:pPr>
        <w:pStyle w:val="CommentText"/>
      </w:pPr>
      <w:r>
        <w:rPr>
          <w:rStyle w:val="CommentReference"/>
        </w:rPr>
        <w:annotationRef/>
      </w:r>
      <w:r>
        <w:t>??</w:t>
      </w:r>
    </w:p>
  </w:comment>
  <w:comment w:id="79" w:author="Magda Fayek" w:date="2019-12-06T20:43:00Z" w:initials="MF">
    <w:p w14:paraId="6358C306" w14:textId="011FF661" w:rsidR="005C4F55" w:rsidRDefault="005C4F55">
      <w:pPr>
        <w:pStyle w:val="CommentText"/>
      </w:pPr>
      <w:r>
        <w:rPr>
          <w:rStyle w:val="CommentReference"/>
        </w:rPr>
        <w:annotationRef/>
      </w:r>
      <w:r>
        <w:t xml:space="preserve">Is a normal audience not allowed to view </w:t>
      </w:r>
      <w:r>
        <w:t>highlights?</w:t>
      </w:r>
      <w:bookmarkStart w:id="80" w:name="_GoBack"/>
      <w:bookmarkEnd w:id="80"/>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18D40E" w14:textId="77777777" w:rsidR="00F12B09" w:rsidRDefault="00F12B09" w:rsidP="003F7722">
      <w:pPr>
        <w:spacing w:after="0" w:line="240" w:lineRule="auto"/>
      </w:pPr>
      <w:r>
        <w:separator/>
      </w:r>
    </w:p>
  </w:endnote>
  <w:endnote w:type="continuationSeparator" w:id="0">
    <w:p w14:paraId="1E7F0275" w14:textId="77777777" w:rsidR="00F12B09" w:rsidRDefault="00F12B09" w:rsidP="003F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Bodoni MT Condensed">
    <w:altName w:val="Athelas Bold Italic"/>
    <w:charset w:val="00"/>
    <w:family w:val="roman"/>
    <w:pitch w:val="variable"/>
    <w:sig w:usb0="00000003" w:usb1="00000000" w:usb2="00000000" w:usb3="00000000" w:csb0="00000001" w:csb1="00000000"/>
  </w:font>
  <w:font w:name="Farsi Simple Bold">
    <w:altName w:val="Didot"/>
    <w:charset w:val="B2"/>
    <w:family w:val="auto"/>
    <w:pitch w:val="variable"/>
    <w:sig w:usb0="00002001" w:usb1="80000000" w:usb2="00000008" w:usb3="00000000" w:csb0="0000004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872D82" w14:textId="77777777" w:rsidR="00F12B09" w:rsidRDefault="00F12B09" w:rsidP="003F7722">
      <w:pPr>
        <w:spacing w:after="0" w:line="240" w:lineRule="auto"/>
      </w:pPr>
      <w:r>
        <w:separator/>
      </w:r>
    </w:p>
  </w:footnote>
  <w:footnote w:type="continuationSeparator" w:id="0">
    <w:p w14:paraId="7F743798" w14:textId="77777777" w:rsidR="00F12B09" w:rsidRDefault="00F12B09" w:rsidP="003F772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3DBA"/>
    <w:multiLevelType w:val="hybridMultilevel"/>
    <w:tmpl w:val="8DD6BA70"/>
    <w:lvl w:ilvl="0" w:tplc="120CA2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22"/>
    <w:rsid w:val="00063A6F"/>
    <w:rsid w:val="00082519"/>
    <w:rsid w:val="001A3FA4"/>
    <w:rsid w:val="001D77D1"/>
    <w:rsid w:val="00216862"/>
    <w:rsid w:val="00220A88"/>
    <w:rsid w:val="0022279A"/>
    <w:rsid w:val="0024651F"/>
    <w:rsid w:val="003A70B6"/>
    <w:rsid w:val="003B5B89"/>
    <w:rsid w:val="003F7722"/>
    <w:rsid w:val="004B1C73"/>
    <w:rsid w:val="00507AE6"/>
    <w:rsid w:val="00521431"/>
    <w:rsid w:val="00526BCC"/>
    <w:rsid w:val="00547143"/>
    <w:rsid w:val="005C4F55"/>
    <w:rsid w:val="005F0829"/>
    <w:rsid w:val="005F3FD6"/>
    <w:rsid w:val="0060396D"/>
    <w:rsid w:val="006B430E"/>
    <w:rsid w:val="006C2488"/>
    <w:rsid w:val="006E4F27"/>
    <w:rsid w:val="0070045F"/>
    <w:rsid w:val="00757325"/>
    <w:rsid w:val="00776654"/>
    <w:rsid w:val="009375F9"/>
    <w:rsid w:val="00996098"/>
    <w:rsid w:val="009A43BE"/>
    <w:rsid w:val="009F0435"/>
    <w:rsid w:val="00A21541"/>
    <w:rsid w:val="00A62B49"/>
    <w:rsid w:val="00AD7E9C"/>
    <w:rsid w:val="00B01AA0"/>
    <w:rsid w:val="00D064DA"/>
    <w:rsid w:val="00D10634"/>
    <w:rsid w:val="00DD5616"/>
    <w:rsid w:val="00E07FDA"/>
    <w:rsid w:val="00F12B09"/>
    <w:rsid w:val="00F245A4"/>
    <w:rsid w:val="00F31F20"/>
    <w:rsid w:val="00F55A2F"/>
    <w:rsid w:val="00F56B61"/>
    <w:rsid w:val="00F613B2"/>
    <w:rsid w:val="00FC64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3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7722"/>
    <w:rPr>
      <w:rFonts w:ascii="Cambria" w:hAnsi="Cambria" w:hint="default"/>
      <w:b/>
      <w:bCs/>
      <w:i w:val="0"/>
      <w:iCs w:val="0"/>
      <w:color w:val="000000"/>
      <w:sz w:val="28"/>
      <w:szCs w:val="28"/>
    </w:rPr>
  </w:style>
  <w:style w:type="paragraph" w:styleId="Header">
    <w:name w:val="header"/>
    <w:basedOn w:val="Normal"/>
    <w:link w:val="HeaderChar"/>
    <w:uiPriority w:val="99"/>
    <w:unhideWhenUsed/>
    <w:rsid w:val="003F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722"/>
  </w:style>
  <w:style w:type="paragraph" w:styleId="Footer">
    <w:name w:val="footer"/>
    <w:basedOn w:val="Normal"/>
    <w:link w:val="FooterChar"/>
    <w:uiPriority w:val="99"/>
    <w:unhideWhenUsed/>
    <w:rsid w:val="003F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22"/>
  </w:style>
  <w:style w:type="paragraph" w:styleId="ListParagraph">
    <w:name w:val="List Paragraph"/>
    <w:basedOn w:val="Normal"/>
    <w:uiPriority w:val="34"/>
    <w:qFormat/>
    <w:rsid w:val="00507AE6"/>
    <w:pPr>
      <w:ind w:left="720"/>
      <w:contextualSpacing/>
    </w:pPr>
  </w:style>
  <w:style w:type="paragraph" w:styleId="BalloonText">
    <w:name w:val="Balloon Text"/>
    <w:basedOn w:val="Normal"/>
    <w:link w:val="BalloonTextChar"/>
    <w:uiPriority w:val="99"/>
    <w:semiHidden/>
    <w:unhideWhenUsed/>
    <w:rsid w:val="005471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1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7143"/>
    <w:rPr>
      <w:sz w:val="18"/>
      <w:szCs w:val="18"/>
    </w:rPr>
  </w:style>
  <w:style w:type="paragraph" w:styleId="CommentText">
    <w:name w:val="annotation text"/>
    <w:basedOn w:val="Normal"/>
    <w:link w:val="CommentTextChar"/>
    <w:uiPriority w:val="99"/>
    <w:semiHidden/>
    <w:unhideWhenUsed/>
    <w:rsid w:val="00547143"/>
    <w:pPr>
      <w:spacing w:line="240" w:lineRule="auto"/>
    </w:pPr>
    <w:rPr>
      <w:sz w:val="24"/>
      <w:szCs w:val="24"/>
    </w:rPr>
  </w:style>
  <w:style w:type="character" w:customStyle="1" w:styleId="CommentTextChar">
    <w:name w:val="Comment Text Char"/>
    <w:basedOn w:val="DefaultParagraphFont"/>
    <w:link w:val="CommentText"/>
    <w:uiPriority w:val="99"/>
    <w:semiHidden/>
    <w:rsid w:val="00547143"/>
    <w:rPr>
      <w:sz w:val="24"/>
      <w:szCs w:val="24"/>
    </w:rPr>
  </w:style>
  <w:style w:type="paragraph" w:styleId="CommentSubject">
    <w:name w:val="annotation subject"/>
    <w:basedOn w:val="CommentText"/>
    <w:next w:val="CommentText"/>
    <w:link w:val="CommentSubjectChar"/>
    <w:uiPriority w:val="99"/>
    <w:semiHidden/>
    <w:unhideWhenUsed/>
    <w:rsid w:val="00547143"/>
    <w:rPr>
      <w:b/>
      <w:bCs/>
      <w:sz w:val="20"/>
      <w:szCs w:val="20"/>
    </w:rPr>
  </w:style>
  <w:style w:type="character" w:customStyle="1" w:styleId="CommentSubjectChar">
    <w:name w:val="Comment Subject Char"/>
    <w:basedOn w:val="CommentTextChar"/>
    <w:link w:val="CommentSubject"/>
    <w:uiPriority w:val="99"/>
    <w:semiHidden/>
    <w:rsid w:val="0054714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7722"/>
    <w:rPr>
      <w:rFonts w:ascii="Cambria" w:hAnsi="Cambria" w:hint="default"/>
      <w:b/>
      <w:bCs/>
      <w:i w:val="0"/>
      <w:iCs w:val="0"/>
      <w:color w:val="000000"/>
      <w:sz w:val="28"/>
      <w:szCs w:val="28"/>
    </w:rPr>
  </w:style>
  <w:style w:type="paragraph" w:styleId="Header">
    <w:name w:val="header"/>
    <w:basedOn w:val="Normal"/>
    <w:link w:val="HeaderChar"/>
    <w:uiPriority w:val="99"/>
    <w:unhideWhenUsed/>
    <w:rsid w:val="003F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722"/>
  </w:style>
  <w:style w:type="paragraph" w:styleId="Footer">
    <w:name w:val="footer"/>
    <w:basedOn w:val="Normal"/>
    <w:link w:val="FooterChar"/>
    <w:uiPriority w:val="99"/>
    <w:unhideWhenUsed/>
    <w:rsid w:val="003F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22"/>
  </w:style>
  <w:style w:type="paragraph" w:styleId="ListParagraph">
    <w:name w:val="List Paragraph"/>
    <w:basedOn w:val="Normal"/>
    <w:uiPriority w:val="34"/>
    <w:qFormat/>
    <w:rsid w:val="00507AE6"/>
    <w:pPr>
      <w:ind w:left="720"/>
      <w:contextualSpacing/>
    </w:pPr>
  </w:style>
  <w:style w:type="paragraph" w:styleId="BalloonText">
    <w:name w:val="Balloon Text"/>
    <w:basedOn w:val="Normal"/>
    <w:link w:val="BalloonTextChar"/>
    <w:uiPriority w:val="99"/>
    <w:semiHidden/>
    <w:unhideWhenUsed/>
    <w:rsid w:val="005471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143"/>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7143"/>
    <w:rPr>
      <w:sz w:val="18"/>
      <w:szCs w:val="18"/>
    </w:rPr>
  </w:style>
  <w:style w:type="paragraph" w:styleId="CommentText">
    <w:name w:val="annotation text"/>
    <w:basedOn w:val="Normal"/>
    <w:link w:val="CommentTextChar"/>
    <w:uiPriority w:val="99"/>
    <w:semiHidden/>
    <w:unhideWhenUsed/>
    <w:rsid w:val="00547143"/>
    <w:pPr>
      <w:spacing w:line="240" w:lineRule="auto"/>
    </w:pPr>
    <w:rPr>
      <w:sz w:val="24"/>
      <w:szCs w:val="24"/>
    </w:rPr>
  </w:style>
  <w:style w:type="character" w:customStyle="1" w:styleId="CommentTextChar">
    <w:name w:val="Comment Text Char"/>
    <w:basedOn w:val="DefaultParagraphFont"/>
    <w:link w:val="CommentText"/>
    <w:uiPriority w:val="99"/>
    <w:semiHidden/>
    <w:rsid w:val="00547143"/>
    <w:rPr>
      <w:sz w:val="24"/>
      <w:szCs w:val="24"/>
    </w:rPr>
  </w:style>
  <w:style w:type="paragraph" w:styleId="CommentSubject">
    <w:name w:val="annotation subject"/>
    <w:basedOn w:val="CommentText"/>
    <w:next w:val="CommentText"/>
    <w:link w:val="CommentSubjectChar"/>
    <w:uiPriority w:val="99"/>
    <w:semiHidden/>
    <w:unhideWhenUsed/>
    <w:rsid w:val="00547143"/>
    <w:rPr>
      <w:b/>
      <w:bCs/>
      <w:sz w:val="20"/>
      <w:szCs w:val="20"/>
    </w:rPr>
  </w:style>
  <w:style w:type="character" w:customStyle="1" w:styleId="CommentSubjectChar">
    <w:name w:val="Comment Subject Char"/>
    <w:basedOn w:val="CommentTextChar"/>
    <w:link w:val="CommentSubject"/>
    <w:uiPriority w:val="99"/>
    <w:semiHidden/>
    <w:rsid w:val="005471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926</Words>
  <Characters>5282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Magda Fayek</cp:lastModifiedBy>
  <cp:revision>4</cp:revision>
  <cp:lastPrinted>2019-12-01T17:39:00Z</cp:lastPrinted>
  <dcterms:created xsi:type="dcterms:W3CDTF">2019-12-05T07:34:00Z</dcterms:created>
  <dcterms:modified xsi:type="dcterms:W3CDTF">2019-12-06T18:43:00Z</dcterms:modified>
</cp:coreProperties>
</file>